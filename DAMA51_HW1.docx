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43A34" w14:textId="79C76C45" w:rsidR="000E0A2F" w:rsidRPr="007F03AB" w:rsidRDefault="00FF37FB" w:rsidP="000E0A2F">
      <w:pPr>
        <w:jc w:val="center"/>
        <w:rPr>
          <w:rFonts w:cs="Arial"/>
          <w:b/>
          <w:smallCaps/>
          <w:spacing w:val="20"/>
          <w:sz w:val="36"/>
          <w:szCs w:val="32"/>
          <w:lang w:val="en-US"/>
        </w:rPr>
      </w:pPr>
      <w:r w:rsidRPr="007F03AB">
        <w:rPr>
          <w:rFonts w:cs="Arial"/>
          <w:b/>
          <w:smallCaps/>
          <w:spacing w:val="20"/>
          <w:sz w:val="36"/>
          <w:szCs w:val="32"/>
          <w:lang w:val="en-US"/>
        </w:rPr>
        <w:t>Data Science and Machine Learning (MS</w:t>
      </w:r>
      <w:r w:rsidR="00826E76">
        <w:rPr>
          <w:rFonts w:cs="Arial"/>
          <w:b/>
          <w:smallCaps/>
          <w:spacing w:val="20"/>
          <w:sz w:val="36"/>
          <w:szCs w:val="32"/>
          <w:lang w:val="en-US"/>
        </w:rPr>
        <w:t>c</w:t>
      </w:r>
      <w:r w:rsidRPr="007F03AB">
        <w:rPr>
          <w:rFonts w:cs="Arial"/>
          <w:b/>
          <w:smallCaps/>
          <w:spacing w:val="20"/>
          <w:sz w:val="36"/>
          <w:szCs w:val="32"/>
          <w:lang w:val="en-US"/>
        </w:rPr>
        <w:t>)</w:t>
      </w:r>
    </w:p>
    <w:p w14:paraId="48F9D79F" w14:textId="36C33E98" w:rsidR="000E0A2F" w:rsidRPr="007F03AB" w:rsidRDefault="00FF37FB" w:rsidP="000E0A2F">
      <w:pPr>
        <w:jc w:val="center"/>
        <w:rPr>
          <w:rFonts w:cs="Arial"/>
          <w:spacing w:val="20"/>
          <w:sz w:val="32"/>
          <w:szCs w:val="32"/>
          <w:lang w:val="en-US"/>
        </w:rPr>
      </w:pPr>
      <w:r w:rsidRPr="007F03AB">
        <w:rPr>
          <w:rFonts w:cs="Arial"/>
          <w:spacing w:val="20"/>
          <w:sz w:val="32"/>
          <w:szCs w:val="32"/>
          <w:lang w:val="en-US"/>
        </w:rPr>
        <w:t>DAMA51</w:t>
      </w:r>
      <w:r w:rsidR="000E0A2F" w:rsidRPr="007F03AB">
        <w:rPr>
          <w:rFonts w:cs="Arial"/>
          <w:spacing w:val="20"/>
          <w:sz w:val="32"/>
          <w:szCs w:val="32"/>
          <w:lang w:val="en-US"/>
        </w:rPr>
        <w:t xml:space="preserve">: </w:t>
      </w:r>
      <w:r w:rsidRPr="007F03AB">
        <w:rPr>
          <w:rFonts w:cs="Arial"/>
          <w:spacing w:val="20"/>
          <w:sz w:val="32"/>
          <w:szCs w:val="32"/>
          <w:lang w:val="en-US"/>
        </w:rPr>
        <w:t>Foundations in Computer Science</w:t>
      </w:r>
    </w:p>
    <w:p w14:paraId="15176A72" w14:textId="1947F2F7" w:rsidR="00704FC2" w:rsidRPr="00377D79" w:rsidRDefault="00FF37FB" w:rsidP="000E0A2F">
      <w:pPr>
        <w:jc w:val="center"/>
        <w:rPr>
          <w:rFonts w:cs="Arial"/>
          <w:spacing w:val="20"/>
          <w:sz w:val="32"/>
          <w:szCs w:val="32"/>
          <w:lang w:val="en-US"/>
        </w:rPr>
      </w:pPr>
      <w:r w:rsidRPr="007F03AB">
        <w:rPr>
          <w:rFonts w:cs="Arial"/>
          <w:sz w:val="28"/>
          <w:lang w:val="en-US"/>
        </w:rPr>
        <w:t>Academic Year</w:t>
      </w:r>
      <w:r w:rsidR="002D2DC6" w:rsidRPr="00377D79">
        <w:rPr>
          <w:rFonts w:cs="Arial"/>
          <w:sz w:val="28"/>
          <w:lang w:val="en-US"/>
        </w:rPr>
        <w:t>:</w:t>
      </w:r>
      <w:r w:rsidR="00224CC3" w:rsidRPr="00377D79">
        <w:rPr>
          <w:rFonts w:cs="Arial"/>
          <w:sz w:val="28"/>
          <w:lang w:val="en-US"/>
        </w:rPr>
        <w:t xml:space="preserve"> 202</w:t>
      </w:r>
      <w:r w:rsidR="002D0401">
        <w:rPr>
          <w:rFonts w:cs="Arial"/>
          <w:sz w:val="28"/>
          <w:lang w:val="en-US"/>
        </w:rPr>
        <w:t>2</w:t>
      </w:r>
      <w:r w:rsidR="00377D79" w:rsidRPr="00377D79">
        <w:rPr>
          <w:rFonts w:cs="Arial"/>
          <w:sz w:val="28"/>
          <w:lang w:val="en-US"/>
        </w:rPr>
        <w:t>–</w:t>
      </w:r>
      <w:r w:rsidR="002D2DC6" w:rsidRPr="00377D79">
        <w:rPr>
          <w:rFonts w:cs="Arial"/>
          <w:sz w:val="28"/>
          <w:lang w:val="en-US"/>
        </w:rPr>
        <w:t>20</w:t>
      </w:r>
      <w:r w:rsidR="00224CC3" w:rsidRPr="007F03AB">
        <w:rPr>
          <w:rFonts w:cs="Arial"/>
          <w:sz w:val="28"/>
          <w:lang w:val="en-US"/>
        </w:rPr>
        <w:t>2</w:t>
      </w:r>
      <w:r w:rsidR="002D0401">
        <w:rPr>
          <w:rFonts w:cs="Arial"/>
          <w:sz w:val="28"/>
          <w:lang w:val="en-US"/>
        </w:rPr>
        <w:t>3</w:t>
      </w:r>
      <w:r w:rsidR="00704FC2" w:rsidRPr="00377D79">
        <w:rPr>
          <w:rFonts w:cs="Arial"/>
          <w:sz w:val="28"/>
          <w:lang w:val="en-US"/>
        </w:rPr>
        <w:t xml:space="preserve"> </w:t>
      </w:r>
    </w:p>
    <w:tbl>
      <w:tblPr>
        <w:tblpPr w:leftFromText="180" w:rightFromText="180" w:vertAnchor="text" w:horzAnchor="margin" w:tblpY="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blLook w:val="04A0" w:firstRow="1" w:lastRow="0" w:firstColumn="1" w:lastColumn="0" w:noHBand="0" w:noVBand="1"/>
      </w:tblPr>
      <w:tblGrid>
        <w:gridCol w:w="2660"/>
        <w:gridCol w:w="6583"/>
      </w:tblGrid>
      <w:tr w:rsidR="000E0A2F" w:rsidRPr="007F03AB" w14:paraId="4E01ADC3" w14:textId="77777777" w:rsidTr="00704FC2">
        <w:trPr>
          <w:trHeight w:val="567"/>
        </w:trPr>
        <w:tc>
          <w:tcPr>
            <w:tcW w:w="5000" w:type="pct"/>
            <w:gridSpan w:val="2"/>
            <w:shd w:val="clear" w:color="auto" w:fill="17365D"/>
          </w:tcPr>
          <w:p w14:paraId="3E5B420C" w14:textId="5202F522" w:rsidR="000E0A2F" w:rsidRPr="007F03AB" w:rsidRDefault="00FF37FB" w:rsidP="000E0A2F">
            <w:pPr>
              <w:pStyle w:val="a9"/>
              <w:spacing w:after="120"/>
              <w:rPr>
                <w:rFonts w:cs="Arial"/>
                <w:sz w:val="24"/>
                <w:szCs w:val="24"/>
                <w:u w:val="none"/>
              </w:rPr>
            </w:pPr>
            <w:r w:rsidRPr="00897A68">
              <w:rPr>
                <w:rFonts w:cs="Arial"/>
                <w:color w:val="FFFFFF" w:themeColor="background1"/>
                <w:sz w:val="24"/>
                <w:szCs w:val="24"/>
                <w:u w:val="none"/>
                <w:lang w:val="en-US"/>
              </w:rPr>
              <w:t>#1 Written Assignment</w:t>
            </w:r>
            <w:r w:rsidR="000E0A2F" w:rsidRPr="00897A68">
              <w:rPr>
                <w:rFonts w:cs="Arial"/>
                <w:color w:val="FFFFFF" w:themeColor="background1"/>
                <w:sz w:val="24"/>
                <w:szCs w:val="24"/>
                <w:u w:val="none"/>
              </w:rPr>
              <w:t xml:space="preserve"> </w:t>
            </w:r>
          </w:p>
        </w:tc>
      </w:tr>
      <w:tr w:rsidR="000E0A2F" w:rsidRPr="007F03AB" w14:paraId="004FF930" w14:textId="77777777" w:rsidTr="00FF62F5">
        <w:trPr>
          <w:trHeight w:val="567"/>
        </w:trPr>
        <w:tc>
          <w:tcPr>
            <w:tcW w:w="1439" w:type="pct"/>
            <w:shd w:val="clear" w:color="auto" w:fill="F49EC9"/>
          </w:tcPr>
          <w:p w14:paraId="0EB4E320" w14:textId="761464C2" w:rsidR="000E0A2F" w:rsidRPr="00FF62F5" w:rsidRDefault="00FF37FB" w:rsidP="000E0A2F">
            <w:pPr>
              <w:pStyle w:val="a9"/>
              <w:ind w:firstLine="0"/>
              <w:jc w:val="right"/>
              <w:rPr>
                <w:rFonts w:cs="Arial"/>
                <w:b w:val="0"/>
                <w:color w:val="002060"/>
                <w:sz w:val="24"/>
                <w:szCs w:val="24"/>
                <w:u w:val="none"/>
                <w:lang w:val="en-US"/>
              </w:rPr>
            </w:pPr>
            <w:r w:rsidRPr="00FF62F5">
              <w:rPr>
                <w:rFonts w:cs="Arial"/>
                <w:b w:val="0"/>
                <w:color w:val="002060"/>
                <w:sz w:val="24"/>
                <w:szCs w:val="24"/>
                <w:u w:val="none"/>
                <w:lang w:val="en-US"/>
              </w:rPr>
              <w:t>Submission Deadline</w:t>
            </w:r>
          </w:p>
        </w:tc>
        <w:tc>
          <w:tcPr>
            <w:tcW w:w="3561" w:type="pct"/>
            <w:shd w:val="clear" w:color="auto" w:fill="F49EC9"/>
          </w:tcPr>
          <w:p w14:paraId="4C7A0649" w14:textId="541B5ECD" w:rsidR="000E0A2F" w:rsidRPr="00FF62F5" w:rsidRDefault="006A5CBF" w:rsidP="006A5CBF">
            <w:pPr>
              <w:pStyle w:val="a9"/>
              <w:ind w:firstLine="0"/>
              <w:jc w:val="left"/>
              <w:rPr>
                <w:rFonts w:cs="Arial"/>
                <w:color w:val="002060"/>
                <w:sz w:val="24"/>
                <w:szCs w:val="24"/>
                <w:u w:val="none"/>
                <w:lang w:val="en-US"/>
              </w:rPr>
            </w:pPr>
            <w:r>
              <w:rPr>
                <w:rFonts w:cs="Arial"/>
                <w:color w:val="002060"/>
                <w:sz w:val="24"/>
                <w:szCs w:val="24"/>
                <w:u w:val="none"/>
                <w:lang w:val="en-US"/>
              </w:rPr>
              <w:t>Wednesday</w:t>
            </w:r>
            <w:r w:rsidR="00C82629">
              <w:rPr>
                <w:rFonts w:cs="Arial"/>
                <w:color w:val="002060"/>
                <w:sz w:val="24"/>
                <w:szCs w:val="24"/>
                <w:u w:val="none"/>
                <w:lang w:val="en-US"/>
              </w:rPr>
              <w:t xml:space="preserve">, </w:t>
            </w:r>
            <w:r>
              <w:rPr>
                <w:rFonts w:cs="Arial"/>
                <w:color w:val="002060"/>
                <w:sz w:val="24"/>
                <w:szCs w:val="24"/>
                <w:u w:val="none"/>
                <w:lang w:val="en-US"/>
              </w:rPr>
              <w:t>7</w:t>
            </w:r>
            <w:r w:rsidR="00FF37FB" w:rsidRPr="00FF62F5">
              <w:rPr>
                <w:rFonts w:cs="Arial"/>
                <w:color w:val="002060"/>
                <w:sz w:val="24"/>
                <w:szCs w:val="24"/>
                <w:u w:val="none"/>
                <w:lang w:val="en-US"/>
              </w:rPr>
              <w:t xml:space="preserve"> </w:t>
            </w:r>
            <w:r>
              <w:rPr>
                <w:rFonts w:cs="Arial"/>
                <w:color w:val="002060"/>
                <w:sz w:val="24"/>
                <w:szCs w:val="24"/>
                <w:u w:val="none"/>
                <w:lang w:val="en-US"/>
              </w:rPr>
              <w:t>December</w:t>
            </w:r>
            <w:r w:rsidR="00FF37FB" w:rsidRPr="00FF62F5">
              <w:rPr>
                <w:rFonts w:cs="Arial"/>
                <w:color w:val="002060"/>
                <w:sz w:val="24"/>
                <w:szCs w:val="24"/>
                <w:u w:val="none"/>
                <w:lang w:val="en-US"/>
              </w:rPr>
              <w:t xml:space="preserve"> 20</w:t>
            </w:r>
            <w:r w:rsidR="007F03AB" w:rsidRPr="00FF62F5">
              <w:rPr>
                <w:rFonts w:cs="Arial"/>
                <w:color w:val="002060"/>
                <w:sz w:val="24"/>
                <w:szCs w:val="24"/>
                <w:u w:val="none"/>
                <w:lang w:val="en-US"/>
              </w:rPr>
              <w:t>2</w:t>
            </w:r>
            <w:r>
              <w:rPr>
                <w:rFonts w:cs="Arial"/>
                <w:color w:val="002060"/>
                <w:sz w:val="24"/>
                <w:szCs w:val="24"/>
                <w:u w:val="none"/>
                <w:lang w:val="en-US"/>
              </w:rPr>
              <w:t>2</w:t>
            </w:r>
            <w:r w:rsidR="00FF37FB" w:rsidRPr="00FF62F5">
              <w:rPr>
                <w:rFonts w:cs="Arial"/>
                <w:color w:val="002060"/>
                <w:sz w:val="24"/>
                <w:szCs w:val="24"/>
                <w:u w:val="none"/>
                <w:lang w:val="en-US"/>
              </w:rPr>
              <w:t xml:space="preserve">, 23:59:59 EET </w:t>
            </w:r>
          </w:p>
        </w:tc>
      </w:tr>
    </w:tbl>
    <w:p w14:paraId="331B8616" w14:textId="30543E4E" w:rsidR="00704FC2" w:rsidRPr="007F03AB" w:rsidRDefault="00787E7C" w:rsidP="00704FC2">
      <w:pPr>
        <w:pStyle w:val="1"/>
        <w:rPr>
          <w:rFonts w:ascii="Arial" w:hAnsi="Arial" w:cs="Arial"/>
          <w:lang w:val="en-US"/>
        </w:rPr>
      </w:pPr>
      <w:r>
        <w:rPr>
          <w:rFonts w:ascii="Arial" w:hAnsi="Arial" w:cs="Arial"/>
          <w:color w:val="FFFFFF"/>
          <w:lang w:val="en-US"/>
        </w:rPr>
        <w:t>Guidelines</w:t>
      </w:r>
    </w:p>
    <w:p w14:paraId="36130836" w14:textId="77777777" w:rsidR="002D0401" w:rsidRPr="00BA52B9" w:rsidRDefault="002D0401" w:rsidP="002D0401">
      <w:pPr>
        <w:pStyle w:val="paragraph"/>
        <w:spacing w:before="0" w:beforeAutospacing="0" w:after="0" w:afterAutospacing="0"/>
        <w:jc w:val="both"/>
        <w:textAlignment w:val="baseline"/>
        <w:rPr>
          <w:rFonts w:ascii="Segoe UI" w:hAnsi="Segoe UI" w:cs="Segoe UI"/>
          <w:sz w:val="18"/>
          <w:szCs w:val="18"/>
          <w:lang w:val="en-US"/>
          <w:rPrChange w:id="0" w:author="Dimitrios Karapiperis" w:date="2022-11-07T08:39:00Z">
            <w:rPr>
              <w:rFonts w:ascii="Segoe UI" w:hAnsi="Segoe UI" w:cs="Segoe UI"/>
              <w:sz w:val="18"/>
              <w:szCs w:val="18"/>
            </w:rPr>
          </w:rPrChange>
        </w:rPr>
      </w:pPr>
      <w:r>
        <w:rPr>
          <w:rStyle w:val="normaltextrun"/>
          <w:rFonts w:ascii="Arial" w:hAnsi="Arial" w:cs="Arial"/>
          <w:sz w:val="22"/>
          <w:szCs w:val="22"/>
          <w:lang w:val="en-US"/>
        </w:rPr>
        <w:t>The deadline is definitive.</w:t>
      </w:r>
      <w:r w:rsidRPr="00BA52B9">
        <w:rPr>
          <w:rStyle w:val="eop"/>
          <w:rFonts w:ascii="Arial" w:hAnsi="Arial" w:cs="Arial"/>
          <w:sz w:val="22"/>
          <w:szCs w:val="22"/>
          <w:lang w:val="en-US"/>
          <w:rPrChange w:id="1" w:author="Dimitrios Karapiperis" w:date="2022-11-07T08:39:00Z">
            <w:rPr>
              <w:rStyle w:val="eop"/>
              <w:rFonts w:ascii="Arial" w:hAnsi="Arial" w:cs="Arial"/>
              <w:sz w:val="22"/>
              <w:szCs w:val="22"/>
            </w:rPr>
          </w:rPrChange>
        </w:rPr>
        <w:t> </w:t>
      </w:r>
    </w:p>
    <w:p w14:paraId="132EC754" w14:textId="77777777" w:rsidR="002D0401" w:rsidRPr="002D0401" w:rsidRDefault="002D0401" w:rsidP="002D0401">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2"/>
          <w:szCs w:val="22"/>
          <w:lang w:val="en-US"/>
        </w:rPr>
        <w:t>An indicative solution will be posted online along with the returning of the graded assignments. </w:t>
      </w:r>
      <w:r w:rsidRPr="002D0401">
        <w:rPr>
          <w:rStyle w:val="eop"/>
          <w:rFonts w:ascii="Arial" w:hAnsi="Arial" w:cs="Arial"/>
          <w:sz w:val="22"/>
          <w:szCs w:val="22"/>
          <w:lang w:val="en-US"/>
        </w:rPr>
        <w:t> </w:t>
      </w:r>
    </w:p>
    <w:p w14:paraId="04A18E7A" w14:textId="34BE58B6" w:rsidR="002D0401" w:rsidRPr="002D0401" w:rsidRDefault="002D0401" w:rsidP="002D0401">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Arial" w:hAnsi="Arial" w:cs="Arial"/>
          <w:sz w:val="22"/>
          <w:szCs w:val="22"/>
          <w:lang w:val="en-US"/>
        </w:rPr>
        <w:t xml:space="preserve">The assignment is due via the STUDY submission system. </w:t>
      </w:r>
      <w:r>
        <w:rPr>
          <w:rStyle w:val="normaltextrun"/>
          <w:rFonts w:ascii="Arial" w:hAnsi="Arial" w:cs="Arial"/>
          <w:b/>
          <w:bCs/>
          <w:sz w:val="22"/>
          <w:szCs w:val="22"/>
          <w:lang w:val="en-US"/>
        </w:rPr>
        <w:t xml:space="preserve">You are expected to deliver a document (.DOC, .ODT, .PDF) </w:t>
      </w:r>
      <w:r>
        <w:rPr>
          <w:rStyle w:val="normaltextrun"/>
          <w:rFonts w:ascii="Arial" w:hAnsi="Arial" w:cs="Arial"/>
          <w:b/>
          <w:bCs/>
          <w:sz w:val="22"/>
          <w:szCs w:val="22"/>
          <w:u w:val="single"/>
          <w:lang w:val="en-US"/>
        </w:rPr>
        <w:t>and</w:t>
      </w:r>
      <w:r>
        <w:rPr>
          <w:rStyle w:val="normaltextrun"/>
          <w:rFonts w:ascii="Arial" w:hAnsi="Arial" w:cs="Arial"/>
          <w:b/>
          <w:bCs/>
          <w:sz w:val="22"/>
          <w:szCs w:val="22"/>
          <w:lang w:val="en-US"/>
        </w:rPr>
        <w:t xml:space="preserve"> a compressed (.ZIP, .RAR) file containing all your work:</w:t>
      </w:r>
      <w:r w:rsidRPr="002D0401">
        <w:rPr>
          <w:rStyle w:val="eop"/>
          <w:rFonts w:ascii="Arial" w:hAnsi="Arial" w:cs="Arial"/>
          <w:sz w:val="22"/>
          <w:szCs w:val="22"/>
          <w:lang w:val="en-US"/>
        </w:rPr>
        <w:t> </w:t>
      </w:r>
    </w:p>
    <w:p w14:paraId="44E39132" w14:textId="55F7EB39" w:rsidR="002D0401" w:rsidRPr="002D0401" w:rsidRDefault="002D0401" w:rsidP="002D0401">
      <w:pPr>
        <w:pStyle w:val="paragraph"/>
        <w:numPr>
          <w:ilvl w:val="0"/>
          <w:numId w:val="24"/>
        </w:numPr>
        <w:spacing w:before="0" w:beforeAutospacing="0" w:after="0" w:afterAutospacing="0"/>
        <w:ind w:left="360" w:firstLine="0"/>
        <w:jc w:val="both"/>
        <w:textAlignment w:val="baseline"/>
        <w:rPr>
          <w:rFonts w:ascii="Arial" w:hAnsi="Arial" w:cs="Arial"/>
          <w:sz w:val="22"/>
          <w:szCs w:val="22"/>
          <w:lang w:val="en-US"/>
        </w:rPr>
      </w:pPr>
      <w:r>
        <w:rPr>
          <w:rStyle w:val="normaltextrun"/>
          <w:rFonts w:ascii="Arial" w:hAnsi="Arial" w:cs="Arial"/>
          <w:sz w:val="22"/>
          <w:szCs w:val="22"/>
          <w:lang w:val="en-US"/>
        </w:rPr>
        <w:t>1 document file (this document) with the answers to all the topics, along with the R code and the results of the execution of the code</w:t>
      </w:r>
      <w:r w:rsidRPr="002D0401">
        <w:rPr>
          <w:rStyle w:val="eop"/>
          <w:rFonts w:ascii="Arial" w:hAnsi="Arial" w:cs="Arial"/>
          <w:sz w:val="22"/>
          <w:szCs w:val="22"/>
          <w:lang w:val="en-US"/>
        </w:rPr>
        <w:t> </w:t>
      </w:r>
    </w:p>
    <w:p w14:paraId="6DCC23FC" w14:textId="60795CF1" w:rsidR="00787E7C" w:rsidRPr="00787E7C" w:rsidRDefault="002D0401" w:rsidP="2C5346B3">
      <w:pPr>
        <w:pStyle w:val="paragraph"/>
        <w:numPr>
          <w:ilvl w:val="0"/>
          <w:numId w:val="25"/>
        </w:numPr>
        <w:spacing w:before="0" w:beforeAutospacing="0" w:after="0" w:afterAutospacing="0"/>
        <w:ind w:left="360" w:firstLine="0"/>
        <w:jc w:val="both"/>
        <w:textAlignment w:val="baseline"/>
        <w:rPr>
          <w:rStyle w:val="normaltextrun"/>
          <w:rFonts w:cs="Arial"/>
          <w:lang w:val="en-US"/>
        </w:rPr>
      </w:pPr>
      <w:r w:rsidRPr="2C5346B3">
        <w:rPr>
          <w:rStyle w:val="normaltextrun"/>
          <w:rFonts w:ascii="Arial" w:hAnsi="Arial" w:cs="Arial"/>
          <w:sz w:val="22"/>
          <w:szCs w:val="22"/>
          <w:lang w:val="en-US"/>
        </w:rPr>
        <w:t xml:space="preserve">1 compressed file with 3 R scripts </w:t>
      </w:r>
      <w:r w:rsidR="00787E7C" w:rsidRPr="2C5346B3">
        <w:rPr>
          <w:rStyle w:val="normaltextrun"/>
          <w:rFonts w:ascii="Arial" w:hAnsi="Arial" w:cs="Arial"/>
          <w:sz w:val="22"/>
          <w:szCs w:val="22"/>
          <w:lang w:val="en-US"/>
        </w:rPr>
        <w:t>that correspond to topics 3, 4 and 5.</w:t>
      </w:r>
    </w:p>
    <w:p w14:paraId="08D1215F" w14:textId="77777777" w:rsidR="00787E7C" w:rsidRDefault="00787E7C" w:rsidP="00787E7C">
      <w:pPr>
        <w:pStyle w:val="paragraph"/>
        <w:spacing w:before="0" w:beforeAutospacing="0" w:after="0" w:afterAutospacing="0"/>
        <w:ind w:left="360"/>
        <w:jc w:val="both"/>
        <w:textAlignment w:val="baseline"/>
        <w:rPr>
          <w:rStyle w:val="normaltextrun"/>
          <w:rFonts w:ascii="Arial" w:hAnsi="Arial" w:cs="Arial"/>
          <w:sz w:val="22"/>
          <w:szCs w:val="22"/>
          <w:lang w:val="en-US"/>
        </w:rPr>
      </w:pPr>
    </w:p>
    <w:p w14:paraId="06FC1D52" w14:textId="0D45EEA3" w:rsidR="00FF37FB" w:rsidRPr="007F03AB" w:rsidRDefault="00787E7C" w:rsidP="00787E7C">
      <w:pPr>
        <w:pStyle w:val="paragraph"/>
        <w:spacing w:before="0" w:beforeAutospacing="0" w:after="0" w:afterAutospacing="0"/>
        <w:ind w:left="360"/>
        <w:jc w:val="both"/>
        <w:textAlignment w:val="baseline"/>
        <w:rPr>
          <w:rFonts w:cs="Arial"/>
          <w:lang w:val="en-US"/>
        </w:rPr>
      </w:pPr>
      <w:r>
        <w:rPr>
          <w:rStyle w:val="normaltextrun"/>
          <w:rFonts w:ascii="Arial" w:hAnsi="Arial" w:cs="Arial"/>
          <w:b/>
          <w:bCs/>
          <w:sz w:val="22"/>
          <w:szCs w:val="22"/>
          <w:lang w:val="en-US"/>
        </w:rPr>
        <w:t xml:space="preserve"> </w:t>
      </w:r>
      <w:r w:rsidR="002D0401">
        <w:rPr>
          <w:rStyle w:val="normaltextrun"/>
          <w:rFonts w:ascii="Arial" w:hAnsi="Arial" w:cs="Arial"/>
          <w:b/>
          <w:bCs/>
          <w:sz w:val="22"/>
          <w:szCs w:val="22"/>
          <w:lang w:val="en-US"/>
        </w:rPr>
        <w:t xml:space="preserve">You should not make any changes in the written assignment file other than providing your own answers. </w:t>
      </w:r>
      <w:r w:rsidR="002D0401">
        <w:rPr>
          <w:rStyle w:val="normaltextrun"/>
          <w:rFonts w:ascii="Arial" w:hAnsi="Arial" w:cs="Arial"/>
          <w:sz w:val="22"/>
          <w:szCs w:val="22"/>
          <w:lang w:val="en-US"/>
        </w:rPr>
        <w:t>You should also type all of your answers into Word and not attach any handwritten notes as pictures into your work otherwise a 5% reduction of your final grade will be applied. Make sure to name all the files (ZIP file, DOC file and R script files) with</w:t>
      </w:r>
      <w:r w:rsidR="002D0401">
        <w:rPr>
          <w:rStyle w:val="normaltextrun"/>
          <w:rFonts w:ascii="Arial" w:hAnsi="Arial" w:cs="Arial"/>
          <w:b/>
          <w:bCs/>
          <w:sz w:val="22"/>
          <w:szCs w:val="22"/>
          <w:lang w:val="en-US"/>
        </w:rPr>
        <w:t xml:space="preserve"> your last name first followed by a dash and the names of each component at the end</w:t>
      </w:r>
      <w:r w:rsidR="002D0401">
        <w:rPr>
          <w:rStyle w:val="normaltextrun"/>
          <w:rFonts w:ascii="Arial" w:hAnsi="Arial" w:cs="Arial"/>
          <w:sz w:val="22"/>
          <w:szCs w:val="22"/>
          <w:lang w:val="en-US"/>
        </w:rPr>
        <w:t xml:space="preserve">. For </w:t>
      </w:r>
      <w:r w:rsidR="002D0401">
        <w:rPr>
          <w:rStyle w:val="contextualspellingandgrammarerror"/>
          <w:rFonts w:ascii="Arial" w:hAnsi="Arial" w:cs="Arial"/>
          <w:sz w:val="22"/>
          <w:szCs w:val="22"/>
          <w:lang w:val="en-US"/>
        </w:rPr>
        <w:t>example</w:t>
      </w:r>
      <w:r w:rsidR="002D0401">
        <w:rPr>
          <w:rStyle w:val="normaltextrun"/>
          <w:rFonts w:ascii="Arial" w:hAnsi="Arial" w:cs="Arial"/>
          <w:sz w:val="22"/>
          <w:szCs w:val="22"/>
          <w:lang w:val="en-US"/>
        </w:rPr>
        <w:t xml:space="preserve"> for the student with last name </w:t>
      </w:r>
      <w:proofErr w:type="spellStart"/>
      <w:r w:rsidR="002D0401">
        <w:rPr>
          <w:rStyle w:val="spellingerror"/>
          <w:rFonts w:ascii="Arial" w:hAnsi="Arial" w:cs="Arial"/>
          <w:sz w:val="22"/>
          <w:szCs w:val="22"/>
          <w:lang w:val="en-US"/>
        </w:rPr>
        <w:t>Aggelou</w:t>
      </w:r>
      <w:proofErr w:type="spellEnd"/>
      <w:r w:rsidR="002D0401">
        <w:rPr>
          <w:rStyle w:val="normaltextrun"/>
          <w:rFonts w:ascii="Arial" w:hAnsi="Arial" w:cs="Arial"/>
          <w:sz w:val="22"/>
          <w:szCs w:val="22"/>
          <w:lang w:val="en-US"/>
        </w:rPr>
        <w:t xml:space="preserve"> the files should be named as follows: Aggelou-HW</w:t>
      </w:r>
      <w:r w:rsidR="00F447CA">
        <w:rPr>
          <w:rStyle w:val="normaltextrun"/>
          <w:rFonts w:ascii="Arial" w:hAnsi="Arial" w:cs="Arial"/>
          <w:sz w:val="22"/>
          <w:szCs w:val="22"/>
          <w:lang w:val="en-US"/>
        </w:rPr>
        <w:t>1</w:t>
      </w:r>
      <w:r w:rsidR="002D0401">
        <w:rPr>
          <w:rStyle w:val="normaltextrun"/>
          <w:rFonts w:ascii="Arial" w:hAnsi="Arial" w:cs="Arial"/>
          <w:sz w:val="22"/>
          <w:szCs w:val="22"/>
          <w:lang w:val="en-US"/>
        </w:rPr>
        <w:t>.zip, Aggelou-HW</w:t>
      </w:r>
      <w:r w:rsidR="00F447CA">
        <w:rPr>
          <w:rStyle w:val="normaltextrun"/>
          <w:rFonts w:ascii="Arial" w:hAnsi="Arial" w:cs="Arial"/>
          <w:sz w:val="22"/>
          <w:szCs w:val="22"/>
          <w:lang w:val="en-US"/>
        </w:rPr>
        <w:t>1</w:t>
      </w:r>
      <w:r w:rsidR="002D0401">
        <w:rPr>
          <w:rStyle w:val="normaltextrun"/>
          <w:rFonts w:ascii="Arial" w:hAnsi="Arial" w:cs="Arial"/>
          <w:sz w:val="22"/>
          <w:szCs w:val="22"/>
          <w:lang w:val="en-US"/>
        </w:rPr>
        <w:t>.doc, Aggelou-Topic2.R, Aggelou-Topic3.R and Aggelou-Topic</w:t>
      </w:r>
      <w:r w:rsidR="002D0401">
        <w:rPr>
          <w:rStyle w:val="contextualspellingandgrammarerror"/>
          <w:rFonts w:ascii="Arial" w:hAnsi="Arial" w:cs="Arial"/>
          <w:sz w:val="22"/>
          <w:szCs w:val="22"/>
          <w:lang w:val="en-US"/>
        </w:rPr>
        <w:t>5.R.</w:t>
      </w:r>
      <w:r w:rsidR="002D0401">
        <w:rPr>
          <w:rStyle w:val="normaltextrun"/>
          <w:rFonts w:ascii="Arial" w:hAnsi="Arial" w:cs="Arial"/>
          <w:sz w:val="22"/>
          <w:szCs w:val="22"/>
          <w:lang w:val="en-US"/>
        </w:rPr>
        <w:t xml:space="preserve"> The R script files should automatically run with the </w:t>
      </w:r>
      <w:r w:rsidR="002D0401">
        <w:rPr>
          <w:rStyle w:val="normaltextrun"/>
          <w:rFonts w:ascii="Arial" w:hAnsi="Arial" w:cs="Arial"/>
          <w:b/>
          <w:bCs/>
          <w:sz w:val="22"/>
          <w:szCs w:val="22"/>
          <w:lang w:val="en-US"/>
        </w:rPr>
        <w:t>source</w:t>
      </w:r>
      <w:r w:rsidR="002D0401">
        <w:rPr>
          <w:rStyle w:val="normaltextrun"/>
          <w:rFonts w:ascii="Arial" w:hAnsi="Arial" w:cs="Arial"/>
          <w:sz w:val="22"/>
          <w:szCs w:val="22"/>
          <w:lang w:val="en-US"/>
        </w:rPr>
        <w:t xml:space="preserve"> command and generate the correct results. Also, please include comments before each command to explain the functionality of the command that follows. Unless otherwise stated in the question, all numerical answers should be given to </w:t>
      </w:r>
      <w:r>
        <w:rPr>
          <w:rStyle w:val="normaltextrun"/>
          <w:rFonts w:ascii="Arial" w:hAnsi="Arial" w:cs="Arial"/>
          <w:b/>
          <w:bCs/>
          <w:sz w:val="22"/>
          <w:szCs w:val="22"/>
          <w:lang w:val="en-US"/>
        </w:rPr>
        <w:t>three</w:t>
      </w:r>
      <w:r w:rsidR="002D0401">
        <w:rPr>
          <w:rStyle w:val="normaltextrun"/>
          <w:rFonts w:ascii="Arial" w:hAnsi="Arial" w:cs="Arial"/>
          <w:b/>
          <w:bCs/>
          <w:sz w:val="22"/>
          <w:szCs w:val="22"/>
          <w:lang w:val="en-US"/>
        </w:rPr>
        <w:t xml:space="preserve"> decimal places</w:t>
      </w:r>
      <w:r w:rsidR="002D0401">
        <w:rPr>
          <w:rStyle w:val="normaltextrun"/>
          <w:rFonts w:ascii="Arial" w:hAnsi="Arial" w:cs="Arial"/>
          <w:sz w:val="22"/>
          <w:szCs w:val="22"/>
          <w:lang w:val="en-US"/>
        </w:rPr>
        <w:t>.</w:t>
      </w:r>
      <w:r w:rsidR="002D0401" w:rsidRPr="002D0401">
        <w:rPr>
          <w:rStyle w:val="eop"/>
          <w:rFonts w:ascii="Arial" w:hAnsi="Arial" w:cs="Arial"/>
          <w:sz w:val="22"/>
          <w:szCs w:val="22"/>
          <w:lang w:val="en-US"/>
        </w:rPr>
        <w:t> </w:t>
      </w:r>
    </w:p>
    <w:tbl>
      <w:tblPr>
        <w:tblW w:w="5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774"/>
        <w:gridCol w:w="3196"/>
        <w:gridCol w:w="2515"/>
      </w:tblGrid>
      <w:tr w:rsidR="00FF62F5" w:rsidRPr="00FF62F5" w14:paraId="02716DCF" w14:textId="77777777" w:rsidTr="02301C43">
        <w:trPr>
          <w:jc w:val="center"/>
        </w:trPr>
        <w:tc>
          <w:tcPr>
            <w:tcW w:w="1989" w:type="pct"/>
            <w:shd w:val="clear" w:color="auto" w:fill="002060"/>
          </w:tcPr>
          <w:p w14:paraId="2095A19F" w14:textId="3CFE378D" w:rsidR="007F03AB" w:rsidRPr="00FF62F5" w:rsidRDefault="007F03AB" w:rsidP="00FF62F5">
            <w:pPr>
              <w:pStyle w:val="a9"/>
              <w:spacing w:after="120"/>
              <w:jc w:val="both"/>
              <w:rPr>
                <w:rFonts w:cs="Arial"/>
                <w:color w:val="FFFFFF" w:themeColor="background1"/>
                <w:sz w:val="24"/>
                <w:szCs w:val="24"/>
                <w:u w:val="none"/>
                <w:lang w:val="en-US"/>
              </w:rPr>
            </w:pPr>
            <w:r w:rsidRPr="00FF62F5">
              <w:rPr>
                <w:rFonts w:cs="Arial"/>
                <w:color w:val="FFFFFF" w:themeColor="background1"/>
                <w:sz w:val="24"/>
                <w:szCs w:val="24"/>
                <w:u w:val="none"/>
                <w:lang w:val="en-US"/>
              </w:rPr>
              <w:t>Topic</w:t>
            </w:r>
          </w:p>
        </w:tc>
        <w:tc>
          <w:tcPr>
            <w:tcW w:w="1685" w:type="pct"/>
            <w:shd w:val="clear" w:color="auto" w:fill="002060"/>
          </w:tcPr>
          <w:p w14:paraId="27662715" w14:textId="391B28DF" w:rsidR="007F03AB" w:rsidRPr="00FF62F5" w:rsidRDefault="007F03AB" w:rsidP="00FF62F5">
            <w:pPr>
              <w:pStyle w:val="a9"/>
              <w:spacing w:after="120"/>
              <w:jc w:val="both"/>
              <w:rPr>
                <w:rFonts w:cs="Arial"/>
                <w:color w:val="FFFFFF" w:themeColor="background1"/>
                <w:sz w:val="24"/>
                <w:szCs w:val="24"/>
                <w:u w:val="none"/>
                <w:lang w:val="en-US"/>
              </w:rPr>
            </w:pPr>
            <w:r w:rsidRPr="00FF62F5">
              <w:rPr>
                <w:rFonts w:cs="Arial"/>
                <w:color w:val="FFFFFF" w:themeColor="background1"/>
                <w:sz w:val="24"/>
                <w:szCs w:val="24"/>
                <w:u w:val="none"/>
                <w:lang w:val="en-US"/>
              </w:rPr>
              <w:t>Points</w:t>
            </w:r>
          </w:p>
        </w:tc>
        <w:tc>
          <w:tcPr>
            <w:tcW w:w="1326" w:type="pct"/>
            <w:shd w:val="clear" w:color="auto" w:fill="002060"/>
          </w:tcPr>
          <w:p w14:paraId="14F60DB3" w14:textId="199F0263" w:rsidR="007F03AB" w:rsidRPr="00FF62F5" w:rsidRDefault="007F03AB" w:rsidP="00FF62F5">
            <w:pPr>
              <w:pStyle w:val="a9"/>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Grades</w:t>
            </w:r>
          </w:p>
        </w:tc>
      </w:tr>
      <w:tr w:rsidR="007F03AB" w:rsidRPr="007F03AB" w14:paraId="0C252E80" w14:textId="77777777" w:rsidTr="02301C43">
        <w:trPr>
          <w:jc w:val="center"/>
        </w:trPr>
        <w:tc>
          <w:tcPr>
            <w:tcW w:w="1989" w:type="pct"/>
            <w:shd w:val="clear" w:color="auto" w:fill="F49EC9"/>
            <w:vAlign w:val="center"/>
          </w:tcPr>
          <w:p w14:paraId="548E4AC8" w14:textId="702C3F28" w:rsidR="007F03AB" w:rsidRPr="002D0401" w:rsidRDefault="00FF62F5" w:rsidP="002D0401">
            <w:pPr>
              <w:pStyle w:val="a9"/>
              <w:numPr>
                <w:ilvl w:val="0"/>
                <w:numId w:val="26"/>
              </w:numPr>
              <w:spacing w:after="120"/>
              <w:jc w:val="left"/>
              <w:rPr>
                <w:rFonts w:cs="Arial"/>
                <w:sz w:val="20"/>
                <w:u w:val="none"/>
              </w:rPr>
            </w:pPr>
            <w:proofErr w:type="spellStart"/>
            <w:r w:rsidRPr="002D0401">
              <w:rPr>
                <w:rFonts w:cs="Arial"/>
                <w:szCs w:val="22"/>
                <w:u w:val="none"/>
              </w:rPr>
              <w:t>On</w:t>
            </w:r>
            <w:proofErr w:type="spellEnd"/>
            <w:r w:rsidRPr="002D0401">
              <w:rPr>
                <w:rFonts w:cs="Arial"/>
                <w:szCs w:val="22"/>
                <w:u w:val="none"/>
                <w:lang w:val="en-US"/>
              </w:rPr>
              <w:t>l</w:t>
            </w:r>
            <w:proofErr w:type="spellStart"/>
            <w:r w:rsidRPr="002D0401">
              <w:rPr>
                <w:rFonts w:cs="Arial"/>
                <w:szCs w:val="22"/>
                <w:u w:val="none"/>
              </w:rPr>
              <w:t>ine</w:t>
            </w:r>
            <w:proofErr w:type="spellEnd"/>
            <w:r w:rsidR="007F03AB" w:rsidRPr="002D0401">
              <w:rPr>
                <w:rFonts w:cs="Arial"/>
                <w:szCs w:val="22"/>
                <w:u w:val="none"/>
              </w:rPr>
              <w:t xml:space="preserve"> QUIZ</w:t>
            </w:r>
          </w:p>
        </w:tc>
        <w:tc>
          <w:tcPr>
            <w:tcW w:w="1685" w:type="pct"/>
            <w:shd w:val="clear" w:color="auto" w:fill="F49EC9"/>
            <w:vAlign w:val="center"/>
          </w:tcPr>
          <w:p w14:paraId="71D7B76B" w14:textId="2B963D0F" w:rsidR="007F03AB" w:rsidRPr="007F03AB" w:rsidRDefault="7102E63B" w:rsidP="1F8F294E">
            <w:pPr>
              <w:pStyle w:val="a9"/>
              <w:spacing w:after="120"/>
              <w:ind w:firstLine="31"/>
              <w:rPr>
                <w:rFonts w:cs="Arial"/>
                <w:b w:val="0"/>
                <w:sz w:val="20"/>
                <w:u w:val="none"/>
                <w:lang w:val="en-US"/>
              </w:rPr>
            </w:pPr>
            <w:r w:rsidRPr="02301C43">
              <w:rPr>
                <w:rFonts w:cs="Arial"/>
                <w:b w:val="0"/>
                <w:u w:val="none"/>
                <w:lang w:val="en-US"/>
              </w:rPr>
              <w:t>5</w:t>
            </w:r>
            <w:r w:rsidR="007F03AB" w:rsidRPr="02301C43">
              <w:rPr>
                <w:rFonts w:cs="Arial"/>
                <w:b w:val="0"/>
                <w:u w:val="none"/>
                <w:lang w:val="en-US"/>
              </w:rPr>
              <w:t>0</w:t>
            </w:r>
          </w:p>
        </w:tc>
        <w:tc>
          <w:tcPr>
            <w:tcW w:w="1326" w:type="pct"/>
            <w:shd w:val="clear" w:color="auto" w:fill="F49EC9"/>
          </w:tcPr>
          <w:p w14:paraId="7BA46FC4" w14:textId="7CEE30E7" w:rsidR="007F03AB" w:rsidRPr="007F03AB" w:rsidRDefault="007F03AB" w:rsidP="00FF62F5">
            <w:pPr>
              <w:pStyle w:val="a9"/>
              <w:spacing w:after="120"/>
              <w:ind w:firstLine="0"/>
              <w:rPr>
                <w:rFonts w:cs="Arial"/>
                <w:sz w:val="20"/>
                <w:u w:val="none"/>
              </w:rPr>
            </w:pPr>
          </w:p>
        </w:tc>
      </w:tr>
      <w:tr w:rsidR="007F03AB" w:rsidRPr="007F03AB" w14:paraId="311FF795" w14:textId="77777777" w:rsidTr="02301C43">
        <w:trPr>
          <w:jc w:val="center"/>
        </w:trPr>
        <w:tc>
          <w:tcPr>
            <w:tcW w:w="1989" w:type="pct"/>
            <w:shd w:val="clear" w:color="auto" w:fill="F49EC9"/>
            <w:vAlign w:val="center"/>
          </w:tcPr>
          <w:p w14:paraId="0975A0F9" w14:textId="5ACF877C" w:rsidR="007F03AB" w:rsidRPr="002D0401" w:rsidRDefault="002D0401" w:rsidP="002D0401">
            <w:pPr>
              <w:pStyle w:val="af7"/>
              <w:numPr>
                <w:ilvl w:val="0"/>
                <w:numId w:val="26"/>
              </w:numPr>
              <w:jc w:val="left"/>
              <w:rPr>
                <w:rFonts w:cs="Arial"/>
                <w:b/>
              </w:rPr>
            </w:pPr>
            <w:r w:rsidRPr="002D0401">
              <w:rPr>
                <w:rFonts w:cs="Arial"/>
                <w:b/>
                <w:sz w:val="22"/>
                <w:szCs w:val="22"/>
                <w:lang w:val="en-US"/>
              </w:rPr>
              <w:t>Article Review</w:t>
            </w:r>
          </w:p>
        </w:tc>
        <w:tc>
          <w:tcPr>
            <w:tcW w:w="1685" w:type="pct"/>
            <w:shd w:val="clear" w:color="auto" w:fill="F49EC9"/>
            <w:vAlign w:val="center"/>
          </w:tcPr>
          <w:p w14:paraId="00AD13FA" w14:textId="086D3C6D" w:rsidR="007F03AB" w:rsidRPr="007F03AB" w:rsidRDefault="007F03AB" w:rsidP="002D0401">
            <w:pPr>
              <w:jc w:val="center"/>
              <w:rPr>
                <w:rFonts w:cs="Arial"/>
                <w:lang w:val="en-US"/>
              </w:rPr>
            </w:pPr>
            <w:r w:rsidRPr="02301C43">
              <w:rPr>
                <w:rFonts w:cs="Arial"/>
                <w:sz w:val="22"/>
                <w:szCs w:val="22"/>
                <w:lang w:val="en-US"/>
              </w:rPr>
              <w:t>1</w:t>
            </w:r>
            <w:r w:rsidR="6AAA89BA" w:rsidRPr="02301C43">
              <w:rPr>
                <w:rFonts w:cs="Arial"/>
                <w:sz w:val="22"/>
                <w:szCs w:val="22"/>
                <w:lang w:val="en-US"/>
              </w:rPr>
              <w:t>0</w:t>
            </w:r>
          </w:p>
        </w:tc>
        <w:tc>
          <w:tcPr>
            <w:tcW w:w="1326" w:type="pct"/>
            <w:shd w:val="clear" w:color="auto" w:fill="F49EC9"/>
          </w:tcPr>
          <w:p w14:paraId="0AE4150C" w14:textId="58D7105E" w:rsidR="007F03AB" w:rsidRPr="007F03AB" w:rsidRDefault="007F03AB" w:rsidP="00FF62F5">
            <w:pPr>
              <w:jc w:val="center"/>
              <w:rPr>
                <w:rFonts w:cs="Arial"/>
                <w:b/>
              </w:rPr>
            </w:pPr>
          </w:p>
        </w:tc>
      </w:tr>
      <w:tr w:rsidR="007F03AB" w:rsidRPr="007F03AB" w14:paraId="0E4E33FE" w14:textId="77777777" w:rsidTr="02301C43">
        <w:trPr>
          <w:jc w:val="center"/>
        </w:trPr>
        <w:tc>
          <w:tcPr>
            <w:tcW w:w="1989" w:type="pct"/>
            <w:shd w:val="clear" w:color="auto" w:fill="F49EC9"/>
            <w:vAlign w:val="center"/>
          </w:tcPr>
          <w:p w14:paraId="3269D87C" w14:textId="4AF523F8" w:rsidR="007F03AB" w:rsidRPr="002D0401" w:rsidRDefault="007F03AB" w:rsidP="002D0401">
            <w:pPr>
              <w:pStyle w:val="af7"/>
              <w:numPr>
                <w:ilvl w:val="0"/>
                <w:numId w:val="26"/>
              </w:numPr>
              <w:jc w:val="left"/>
              <w:rPr>
                <w:rFonts w:cs="Arial"/>
                <w:b/>
              </w:rPr>
            </w:pPr>
            <w:r w:rsidRPr="002D0401">
              <w:rPr>
                <w:rFonts w:cs="Arial"/>
                <w:b/>
                <w:sz w:val="22"/>
                <w:szCs w:val="22"/>
                <w:lang w:val="en-US"/>
              </w:rPr>
              <w:t xml:space="preserve">Tabular </w:t>
            </w:r>
            <w:r w:rsidR="002D0401" w:rsidRPr="002D0401">
              <w:rPr>
                <w:rFonts w:cs="Arial"/>
                <w:b/>
                <w:sz w:val="22"/>
                <w:szCs w:val="22"/>
                <w:lang w:val="en-US"/>
              </w:rPr>
              <w:t xml:space="preserve">and Graphical </w:t>
            </w:r>
            <w:r w:rsidRPr="002D0401">
              <w:rPr>
                <w:rFonts w:cs="Arial"/>
                <w:b/>
                <w:sz w:val="22"/>
                <w:szCs w:val="22"/>
                <w:lang w:val="en-US"/>
              </w:rPr>
              <w:t>Representations</w:t>
            </w:r>
          </w:p>
        </w:tc>
        <w:tc>
          <w:tcPr>
            <w:tcW w:w="1685" w:type="pct"/>
            <w:shd w:val="clear" w:color="auto" w:fill="F49EC9"/>
            <w:vAlign w:val="center"/>
          </w:tcPr>
          <w:p w14:paraId="21A2E038" w14:textId="3968331D" w:rsidR="007F03AB" w:rsidRPr="007F03AB" w:rsidRDefault="007F03AB" w:rsidP="55AAE97F">
            <w:pPr>
              <w:jc w:val="center"/>
              <w:rPr>
                <w:rFonts w:cs="Arial"/>
                <w:sz w:val="22"/>
                <w:szCs w:val="22"/>
                <w:lang w:val="en-US"/>
              </w:rPr>
            </w:pPr>
            <w:r w:rsidRPr="55AAE97F">
              <w:rPr>
                <w:rFonts w:cs="Arial"/>
                <w:sz w:val="22"/>
                <w:szCs w:val="22"/>
                <w:lang w:val="en-US"/>
              </w:rPr>
              <w:t>1</w:t>
            </w:r>
            <w:r w:rsidR="60E27B7E" w:rsidRPr="55AAE97F">
              <w:rPr>
                <w:rFonts w:cs="Arial"/>
                <w:sz w:val="22"/>
                <w:szCs w:val="22"/>
                <w:lang w:val="en-US"/>
              </w:rPr>
              <w:t>0</w:t>
            </w:r>
          </w:p>
        </w:tc>
        <w:tc>
          <w:tcPr>
            <w:tcW w:w="1326" w:type="pct"/>
            <w:shd w:val="clear" w:color="auto" w:fill="F49EC9"/>
          </w:tcPr>
          <w:p w14:paraId="00808FA7" w14:textId="4D9BC921" w:rsidR="007F03AB" w:rsidRPr="007F03AB" w:rsidRDefault="007F03AB" w:rsidP="00FF62F5">
            <w:pPr>
              <w:jc w:val="center"/>
              <w:rPr>
                <w:rFonts w:cs="Arial"/>
                <w:b/>
              </w:rPr>
            </w:pPr>
          </w:p>
        </w:tc>
      </w:tr>
      <w:tr w:rsidR="007F03AB" w:rsidRPr="007F03AB" w14:paraId="480D54A3" w14:textId="77777777" w:rsidTr="02301C43">
        <w:trPr>
          <w:trHeight w:val="308"/>
          <w:jc w:val="center"/>
        </w:trPr>
        <w:tc>
          <w:tcPr>
            <w:tcW w:w="1989" w:type="pct"/>
            <w:shd w:val="clear" w:color="auto" w:fill="F49EC9"/>
            <w:vAlign w:val="center"/>
          </w:tcPr>
          <w:p w14:paraId="692D4EA5" w14:textId="63E0A47F" w:rsidR="007F03AB" w:rsidRPr="002D0401" w:rsidRDefault="002D0401" w:rsidP="002D0401">
            <w:pPr>
              <w:pStyle w:val="af7"/>
              <w:numPr>
                <w:ilvl w:val="0"/>
                <w:numId w:val="26"/>
              </w:numPr>
              <w:jc w:val="left"/>
              <w:rPr>
                <w:rFonts w:cs="Arial"/>
                <w:b/>
              </w:rPr>
            </w:pPr>
            <w:r w:rsidRPr="002D0401">
              <w:rPr>
                <w:rFonts w:cs="Arial"/>
                <w:b/>
                <w:sz w:val="22"/>
                <w:szCs w:val="22"/>
                <w:lang w:val="en-US"/>
              </w:rPr>
              <w:t>Correlation</w:t>
            </w:r>
          </w:p>
        </w:tc>
        <w:tc>
          <w:tcPr>
            <w:tcW w:w="1685" w:type="pct"/>
            <w:shd w:val="clear" w:color="auto" w:fill="F49EC9"/>
            <w:vAlign w:val="center"/>
          </w:tcPr>
          <w:p w14:paraId="0A2EF2B3" w14:textId="10A78D7A" w:rsidR="007F03AB" w:rsidRPr="007F03AB" w:rsidRDefault="007F03AB" w:rsidP="00FF37FB">
            <w:pPr>
              <w:jc w:val="center"/>
              <w:rPr>
                <w:rFonts w:cs="Arial"/>
              </w:rPr>
            </w:pPr>
            <w:r w:rsidRPr="007F03AB">
              <w:rPr>
                <w:rFonts w:cs="Arial"/>
                <w:sz w:val="22"/>
                <w:szCs w:val="22"/>
                <w:lang w:val="en-US"/>
              </w:rPr>
              <w:t>1</w:t>
            </w:r>
            <w:r w:rsidR="002D0401">
              <w:rPr>
                <w:rFonts w:cs="Arial"/>
                <w:sz w:val="22"/>
                <w:szCs w:val="22"/>
                <w:lang w:val="en-US"/>
              </w:rPr>
              <w:t>5</w:t>
            </w:r>
          </w:p>
        </w:tc>
        <w:tc>
          <w:tcPr>
            <w:tcW w:w="1326" w:type="pct"/>
            <w:shd w:val="clear" w:color="auto" w:fill="F49EC9"/>
          </w:tcPr>
          <w:p w14:paraId="46217FF0" w14:textId="6C7FCECD" w:rsidR="007F03AB" w:rsidRPr="007F03AB" w:rsidRDefault="007F03AB" w:rsidP="00FF62F5">
            <w:pPr>
              <w:jc w:val="center"/>
              <w:rPr>
                <w:rFonts w:cs="Arial"/>
                <w:b/>
              </w:rPr>
            </w:pPr>
          </w:p>
        </w:tc>
      </w:tr>
      <w:tr w:rsidR="007F03AB" w:rsidRPr="007F03AB" w14:paraId="1295CAD9" w14:textId="77777777" w:rsidTr="02301C43">
        <w:trPr>
          <w:trHeight w:val="308"/>
          <w:jc w:val="center"/>
        </w:trPr>
        <w:tc>
          <w:tcPr>
            <w:tcW w:w="1989" w:type="pct"/>
            <w:shd w:val="clear" w:color="auto" w:fill="F49EC9"/>
            <w:vAlign w:val="center"/>
          </w:tcPr>
          <w:p w14:paraId="4DE63ED1" w14:textId="45CDB6CB" w:rsidR="007F03AB" w:rsidRPr="002D0401" w:rsidRDefault="002D0401" w:rsidP="002D0401">
            <w:pPr>
              <w:pStyle w:val="af7"/>
              <w:numPr>
                <w:ilvl w:val="0"/>
                <w:numId w:val="26"/>
              </w:numPr>
              <w:jc w:val="left"/>
              <w:rPr>
                <w:rFonts w:cs="Arial"/>
                <w:b/>
              </w:rPr>
            </w:pPr>
            <w:r w:rsidRPr="002D0401">
              <w:rPr>
                <w:rFonts w:cs="Arial"/>
                <w:b/>
                <w:sz w:val="22"/>
                <w:szCs w:val="22"/>
                <w:lang w:val="en-US"/>
              </w:rPr>
              <w:t>Data Frames</w:t>
            </w:r>
          </w:p>
        </w:tc>
        <w:tc>
          <w:tcPr>
            <w:tcW w:w="1685" w:type="pct"/>
            <w:shd w:val="clear" w:color="auto" w:fill="F49EC9"/>
            <w:vAlign w:val="center"/>
          </w:tcPr>
          <w:p w14:paraId="1504C5D9" w14:textId="72E89F7F" w:rsidR="007F03AB" w:rsidRPr="007F03AB" w:rsidRDefault="27756E8D" w:rsidP="55AAE97F">
            <w:pPr>
              <w:jc w:val="center"/>
              <w:rPr>
                <w:rFonts w:cs="Arial"/>
                <w:sz w:val="22"/>
                <w:szCs w:val="22"/>
                <w:lang w:val="en-US"/>
              </w:rPr>
            </w:pPr>
            <w:r w:rsidRPr="55AAE97F">
              <w:rPr>
                <w:rFonts w:cs="Arial"/>
                <w:sz w:val="22"/>
                <w:szCs w:val="22"/>
                <w:lang w:val="en-US"/>
              </w:rPr>
              <w:t>15</w:t>
            </w:r>
          </w:p>
        </w:tc>
        <w:tc>
          <w:tcPr>
            <w:tcW w:w="1326" w:type="pct"/>
            <w:shd w:val="clear" w:color="auto" w:fill="F49EC9"/>
          </w:tcPr>
          <w:p w14:paraId="7326DB36" w14:textId="7E2D8A2D" w:rsidR="007F03AB" w:rsidRPr="007F03AB" w:rsidRDefault="007F03AB" w:rsidP="00FF62F5">
            <w:pPr>
              <w:jc w:val="center"/>
              <w:rPr>
                <w:rFonts w:cs="Arial"/>
                <w:b/>
              </w:rPr>
            </w:pPr>
          </w:p>
        </w:tc>
      </w:tr>
      <w:tr w:rsidR="007F03AB" w:rsidRPr="007F03AB" w14:paraId="26CFBCE2" w14:textId="77777777" w:rsidTr="02301C43">
        <w:trPr>
          <w:jc w:val="center"/>
        </w:trPr>
        <w:tc>
          <w:tcPr>
            <w:tcW w:w="1989" w:type="pct"/>
            <w:shd w:val="clear" w:color="auto" w:fill="F49EC9"/>
            <w:vAlign w:val="center"/>
          </w:tcPr>
          <w:p w14:paraId="28254F8F" w14:textId="2E0778D4" w:rsidR="007F03AB" w:rsidRPr="007F03AB" w:rsidRDefault="007F03AB" w:rsidP="00FF37FB">
            <w:pPr>
              <w:jc w:val="left"/>
              <w:rPr>
                <w:rFonts w:cs="Arial"/>
                <w:b/>
              </w:rPr>
            </w:pPr>
            <w:r w:rsidRPr="007F03AB">
              <w:rPr>
                <w:rFonts w:cs="Arial"/>
                <w:b/>
                <w:sz w:val="22"/>
                <w:szCs w:val="22"/>
              </w:rPr>
              <w:t>TOTAL</w:t>
            </w:r>
          </w:p>
        </w:tc>
        <w:tc>
          <w:tcPr>
            <w:tcW w:w="1685" w:type="pct"/>
            <w:shd w:val="clear" w:color="auto" w:fill="F49EC9"/>
          </w:tcPr>
          <w:p w14:paraId="3A69F911" w14:textId="4F1DF123" w:rsidR="007F03AB" w:rsidRPr="007F03AB" w:rsidRDefault="002D0401" w:rsidP="00FF37FB">
            <w:pPr>
              <w:jc w:val="center"/>
              <w:rPr>
                <w:rFonts w:cs="Arial"/>
                <w:b/>
                <w:lang w:val="en-US"/>
              </w:rPr>
            </w:pPr>
            <w:r>
              <w:rPr>
                <w:rFonts w:cs="Arial"/>
                <w:b/>
                <w:lang w:val="en-US"/>
              </w:rPr>
              <w:t>100</w:t>
            </w:r>
          </w:p>
        </w:tc>
        <w:tc>
          <w:tcPr>
            <w:tcW w:w="1326" w:type="pct"/>
            <w:shd w:val="clear" w:color="auto" w:fill="F49EC9"/>
          </w:tcPr>
          <w:p w14:paraId="0E84CC08" w14:textId="05845A37" w:rsidR="007F03AB" w:rsidRPr="007F03AB" w:rsidRDefault="007F03AB" w:rsidP="00FF62F5">
            <w:pPr>
              <w:jc w:val="center"/>
              <w:rPr>
                <w:rFonts w:cs="Arial"/>
                <w:b/>
              </w:rPr>
            </w:pPr>
            <w:r w:rsidRPr="007F03AB">
              <w:rPr>
                <w:rFonts w:cs="Arial"/>
                <w:b/>
                <w:lang w:val="en-US"/>
              </w:rPr>
              <w:t>/</w:t>
            </w:r>
            <w:r w:rsidRPr="007F03AB">
              <w:rPr>
                <w:rFonts w:cs="Arial"/>
                <w:b/>
              </w:rPr>
              <w:t>100</w:t>
            </w:r>
          </w:p>
        </w:tc>
      </w:tr>
    </w:tbl>
    <w:p w14:paraId="4858503C" w14:textId="4E0D854B" w:rsidR="00690D00" w:rsidRPr="007F03AB" w:rsidRDefault="00690D00" w:rsidP="00B20C89">
      <w:pPr>
        <w:rPr>
          <w:rFonts w:cs="Arial"/>
        </w:rPr>
      </w:pPr>
    </w:p>
    <w:p w14:paraId="77BF7292" w14:textId="77777777" w:rsidR="00690D00" w:rsidRPr="007F03AB" w:rsidRDefault="00690D00">
      <w:pPr>
        <w:spacing w:before="0"/>
        <w:jc w:val="left"/>
        <w:rPr>
          <w:rFonts w:cs="Arial"/>
        </w:rPr>
      </w:pPr>
      <w:r w:rsidRPr="007F03AB">
        <w:rPr>
          <w:rFonts w:cs="Arial"/>
        </w:rPr>
        <w:br w:type="page"/>
      </w:r>
    </w:p>
    <w:p w14:paraId="64669275" w14:textId="235CC5C4" w:rsidR="00B20C89" w:rsidRPr="007F03AB" w:rsidRDefault="007F03AB" w:rsidP="00690D00">
      <w:pPr>
        <w:pStyle w:val="1"/>
        <w:rPr>
          <w:rFonts w:ascii="Arial" w:hAnsi="Arial" w:cs="Arial"/>
          <w:lang w:val="en-US"/>
        </w:rPr>
      </w:pPr>
      <w:r w:rsidRPr="007F03AB">
        <w:rPr>
          <w:rFonts w:ascii="Arial" w:hAnsi="Arial" w:cs="Arial"/>
          <w:lang w:val="en-US"/>
        </w:rPr>
        <w:lastRenderedPageBreak/>
        <w:t>Topic 1</w:t>
      </w:r>
      <w:r w:rsidR="00690D00" w:rsidRPr="007F03AB">
        <w:rPr>
          <w:rFonts w:ascii="Arial" w:hAnsi="Arial" w:cs="Arial"/>
        </w:rPr>
        <w:t xml:space="preserve">: </w:t>
      </w:r>
      <w:r w:rsidRPr="007F03AB">
        <w:rPr>
          <w:rFonts w:ascii="Arial" w:hAnsi="Arial" w:cs="Arial"/>
          <w:lang w:val="en-US"/>
        </w:rPr>
        <w:t>Online QUIZ</w:t>
      </w:r>
    </w:p>
    <w:p w14:paraId="1CA01ED0" w14:textId="3EC91CD9" w:rsidR="007F03AB" w:rsidRPr="007F03AB" w:rsidRDefault="007F03AB" w:rsidP="007F03AB">
      <w:pPr>
        <w:rPr>
          <w:rFonts w:cs="Arial"/>
          <w:sz w:val="22"/>
          <w:lang w:val="en-US"/>
        </w:rPr>
      </w:pPr>
      <w:r w:rsidRPr="007F03AB">
        <w:rPr>
          <w:rFonts w:cs="Arial"/>
          <w:sz w:val="22"/>
          <w:lang w:val="en-US"/>
        </w:rPr>
        <w:t>Complete the corresponding online quiz available at:</w:t>
      </w:r>
    </w:p>
    <w:p w14:paraId="635325C6" w14:textId="779182C0" w:rsidR="7531D0E6" w:rsidDel="001515E5" w:rsidRDefault="002463E2" w:rsidP="2C5346B3">
      <w:pPr>
        <w:rPr>
          <w:del w:id="2" w:author="super_user" w:date="2023-07-22T17:56:00Z"/>
          <w:rStyle w:val="-"/>
          <w:rFonts w:cs="Arial"/>
          <w:sz w:val="22"/>
          <w:szCs w:val="22"/>
          <w:lang w:val="en-US"/>
        </w:rPr>
      </w:pPr>
      <w:del w:id="3" w:author="super_user" w:date="2023-07-22T17:56:00Z">
        <w:r w:rsidDel="001515E5">
          <w:fldChar w:fldCharType="begin"/>
        </w:r>
        <w:r w:rsidRPr="00BA52B9" w:rsidDel="001515E5">
          <w:rPr>
            <w:lang w:val="en-US"/>
            <w:rPrChange w:id="4" w:author="Dimitrios Karapiperis" w:date="2022-11-07T08:39:00Z">
              <w:rPr/>
            </w:rPrChange>
          </w:rPr>
          <w:delInstrText xml:space="preserve"> HYPERLINK "https://study.eap.gr/mod/quiz/view.php?id=24553" \h </w:delInstrText>
        </w:r>
        <w:r w:rsidDel="001515E5">
          <w:fldChar w:fldCharType="separate"/>
        </w:r>
        <w:r w:rsidR="7531D0E6" w:rsidRPr="006003E3" w:rsidDel="001515E5">
          <w:rPr>
            <w:rStyle w:val="-"/>
            <w:lang w:val="en-US"/>
          </w:rPr>
          <w:delText>https://study.eap.gr/mod/quiz/view.php?id=24</w:delText>
        </w:r>
        <w:bookmarkStart w:id="5" w:name="_GoBack"/>
        <w:bookmarkEnd w:id="5"/>
        <w:r w:rsidR="7531D0E6" w:rsidRPr="006003E3" w:rsidDel="001515E5">
          <w:rPr>
            <w:rStyle w:val="-"/>
            <w:lang w:val="en-US"/>
          </w:rPr>
          <w:delText>553</w:delText>
        </w:r>
        <w:r w:rsidDel="001515E5">
          <w:rPr>
            <w:rStyle w:val="-"/>
            <w:lang w:val="en-US"/>
          </w:rPr>
          <w:fldChar w:fldCharType="end"/>
        </w:r>
      </w:del>
    </w:p>
    <w:p w14:paraId="2C6561A0" w14:textId="77777777" w:rsidR="00377D79" w:rsidRPr="007F03AB" w:rsidRDefault="00377D79" w:rsidP="007F03AB">
      <w:pPr>
        <w:rPr>
          <w:rFonts w:cs="Arial"/>
          <w:sz w:val="22"/>
          <w:lang w:val="en-US"/>
        </w:rPr>
      </w:pPr>
    </w:p>
    <w:p w14:paraId="058A798A" w14:textId="658B2A6F" w:rsidR="00377D79" w:rsidRPr="007F03AB" w:rsidRDefault="00377D79" w:rsidP="1F8F294E">
      <w:pPr>
        <w:rPr>
          <w:rFonts w:cs="Arial"/>
          <w:sz w:val="22"/>
          <w:szCs w:val="22"/>
          <w:lang w:val="en-US"/>
        </w:rPr>
      </w:pPr>
      <w:r w:rsidRPr="02301C43">
        <w:rPr>
          <w:rFonts w:cs="Arial"/>
          <w:sz w:val="22"/>
          <w:szCs w:val="22"/>
          <w:lang w:val="en-US"/>
        </w:rPr>
        <w:t>You have one effort and unlimited time to complete the quiz, up to the submission deadline.</w:t>
      </w:r>
      <w:r w:rsidR="00787E7C" w:rsidRPr="02301C43">
        <w:rPr>
          <w:rFonts w:cs="Arial"/>
          <w:b/>
          <w:bCs/>
          <w:sz w:val="22"/>
          <w:szCs w:val="22"/>
          <w:lang w:val="en-US"/>
        </w:rPr>
        <w:t xml:space="preserve"> (</w:t>
      </w:r>
      <w:r w:rsidR="119D6C92" w:rsidRPr="02301C43">
        <w:rPr>
          <w:rFonts w:cs="Arial"/>
          <w:b/>
          <w:bCs/>
          <w:sz w:val="22"/>
          <w:szCs w:val="22"/>
          <w:lang w:val="en-US"/>
        </w:rPr>
        <w:t>5</w:t>
      </w:r>
      <w:r w:rsidR="00787E7C" w:rsidRPr="02301C43">
        <w:rPr>
          <w:rFonts w:cs="Arial"/>
          <w:b/>
          <w:bCs/>
          <w:sz w:val="22"/>
          <w:szCs w:val="22"/>
          <w:lang w:val="en-US"/>
        </w:rPr>
        <w:t>0 points)</w:t>
      </w:r>
    </w:p>
    <w:p w14:paraId="4CB4C4DD" w14:textId="2AEF66FD" w:rsidR="00AB5C25" w:rsidRPr="00B40617" w:rsidRDefault="007F03AB" w:rsidP="00AB5C25">
      <w:pPr>
        <w:pStyle w:val="1"/>
        <w:rPr>
          <w:rFonts w:ascii="Arial" w:hAnsi="Arial" w:cs="Arial"/>
          <w:lang w:val="en-US"/>
        </w:rPr>
      </w:pPr>
      <w:r w:rsidRPr="2C5346B3">
        <w:rPr>
          <w:rFonts w:ascii="Arial" w:hAnsi="Arial" w:cs="Arial"/>
          <w:lang w:val="en-US"/>
        </w:rPr>
        <w:t xml:space="preserve">Topic </w:t>
      </w:r>
      <w:r w:rsidR="002D0401" w:rsidRPr="2C5346B3">
        <w:rPr>
          <w:rFonts w:ascii="Arial" w:hAnsi="Arial" w:cs="Arial"/>
          <w:lang w:val="en-US"/>
        </w:rPr>
        <w:t>2</w:t>
      </w:r>
      <w:r w:rsidR="00AB5C25" w:rsidRPr="2C5346B3">
        <w:rPr>
          <w:rFonts w:ascii="Arial" w:hAnsi="Arial" w:cs="Arial"/>
          <w:lang w:val="en-US"/>
        </w:rPr>
        <w:t>:</w:t>
      </w:r>
      <w:r w:rsidR="0022080C" w:rsidRPr="2C5346B3">
        <w:rPr>
          <w:rFonts w:ascii="Arial" w:hAnsi="Arial" w:cs="Arial"/>
          <w:lang w:val="en-US"/>
        </w:rPr>
        <w:t xml:space="preserve"> </w:t>
      </w:r>
      <w:r w:rsidR="002D0401" w:rsidRPr="2C5346B3">
        <w:rPr>
          <w:rFonts w:ascii="Arial" w:hAnsi="Arial" w:cs="Arial"/>
          <w:lang w:val="en-US"/>
        </w:rPr>
        <w:t xml:space="preserve">Article Review </w:t>
      </w:r>
    </w:p>
    <w:p w14:paraId="1F016967" w14:textId="5C363F03" w:rsidR="00DB2E04" w:rsidRDefault="002D0401" w:rsidP="1F8F294E">
      <w:pPr>
        <w:rPr>
          <w:rFonts w:ascii="Calibri" w:hAnsi="Calibri" w:cs="Calibri"/>
          <w:color w:val="000000"/>
          <w:sz w:val="22"/>
          <w:szCs w:val="22"/>
          <w:shd w:val="clear" w:color="auto" w:fill="FFFFFF"/>
          <w:lang w:val="en-US"/>
        </w:rPr>
      </w:pPr>
      <w:r>
        <w:rPr>
          <w:rFonts w:ascii="Calibri" w:hAnsi="Calibri" w:cs="Calibri"/>
          <w:color w:val="000000"/>
          <w:sz w:val="22"/>
          <w:szCs w:val="22"/>
          <w:shd w:val="clear" w:color="auto" w:fill="FFFFFF"/>
          <w:lang w:val="en-US"/>
        </w:rPr>
        <w:t xml:space="preserve">The review article by de </w:t>
      </w:r>
      <w:proofErr w:type="spellStart"/>
      <w:r>
        <w:rPr>
          <w:rFonts w:ascii="Calibri" w:hAnsi="Calibri" w:cs="Calibri"/>
          <w:color w:val="000000"/>
          <w:sz w:val="22"/>
          <w:szCs w:val="22"/>
          <w:shd w:val="clear" w:color="auto" w:fill="FFFFFF"/>
          <w:lang w:val="en-US"/>
        </w:rPr>
        <w:t>Bie</w:t>
      </w:r>
      <w:proofErr w:type="spellEnd"/>
      <w:r>
        <w:rPr>
          <w:rFonts w:ascii="Calibri" w:hAnsi="Calibri" w:cs="Calibri"/>
          <w:color w:val="000000"/>
          <w:sz w:val="22"/>
          <w:szCs w:val="22"/>
          <w:shd w:val="clear" w:color="auto" w:fill="FFFFFF"/>
          <w:lang w:val="en-US"/>
        </w:rPr>
        <w:t xml:space="preserve"> et al. entitled “Automating Data Science”</w:t>
      </w:r>
      <w:r w:rsidR="6A005D57">
        <w:rPr>
          <w:rFonts w:ascii="Calibri" w:hAnsi="Calibri" w:cs="Calibri"/>
          <w:color w:val="000000"/>
          <w:sz w:val="22"/>
          <w:szCs w:val="22"/>
          <w:shd w:val="clear" w:color="auto" w:fill="FFFFFF"/>
          <w:lang w:val="en-US"/>
        </w:rPr>
        <w:t xml:space="preserve"> (available at </w:t>
      </w:r>
      <w:r w:rsidR="6A005D57" w:rsidRPr="1F8F294E">
        <w:rPr>
          <w:rFonts w:ascii="Calibri" w:hAnsi="Calibri" w:cs="Calibri"/>
          <w:color w:val="000000" w:themeColor="text1"/>
          <w:sz w:val="22"/>
          <w:szCs w:val="22"/>
          <w:lang w:val="en-US"/>
        </w:rPr>
        <w:t>https://dl.acm.org/doi/10.1145/3495256)</w:t>
      </w:r>
      <w:r>
        <w:rPr>
          <w:rFonts w:ascii="Calibri" w:hAnsi="Calibri" w:cs="Calibri"/>
          <w:color w:val="000000"/>
          <w:sz w:val="22"/>
          <w:szCs w:val="22"/>
          <w:shd w:val="clear" w:color="auto" w:fill="FFFFFF"/>
          <w:lang w:val="en-US"/>
        </w:rPr>
        <w:t xml:space="preserve"> resumes existing and potential automation practices in four different areas of the Data Science pipeline: (1) Model building, (2) Data Engineering, (3) Data Exploration and (4) Exploitation. Select one of the four areas and </w:t>
      </w:r>
      <w:r w:rsidR="00DB2E04">
        <w:rPr>
          <w:rFonts w:ascii="Calibri" w:hAnsi="Calibri" w:cs="Calibri"/>
          <w:color w:val="000000"/>
          <w:sz w:val="22"/>
          <w:szCs w:val="22"/>
          <w:shd w:val="clear" w:color="auto" w:fill="FFFFFF"/>
          <w:lang w:val="en-US"/>
        </w:rPr>
        <w:t>summarize</w:t>
      </w:r>
      <w:r>
        <w:rPr>
          <w:rFonts w:ascii="Calibri" w:hAnsi="Calibri" w:cs="Calibri"/>
          <w:color w:val="000000"/>
          <w:sz w:val="22"/>
          <w:szCs w:val="22"/>
          <w:shd w:val="clear" w:color="auto" w:fill="FFFFFF"/>
          <w:lang w:val="en-US"/>
        </w:rPr>
        <w:t xml:space="preserve"> in two or three</w:t>
      </w:r>
      <w:r w:rsidR="4C903260" w:rsidRPr="02301C43">
        <w:rPr>
          <w:rFonts w:ascii="Calibri" w:hAnsi="Calibri" w:cs="Calibri"/>
          <w:color w:val="000000" w:themeColor="text1"/>
          <w:sz w:val="22"/>
          <w:szCs w:val="22"/>
          <w:lang w:val="en-US"/>
        </w:rPr>
        <w:t xml:space="preserve"> </w:t>
      </w:r>
      <w:proofErr w:type="gramStart"/>
      <w:r w:rsidR="4C903260">
        <w:rPr>
          <w:rFonts w:ascii="Calibri" w:hAnsi="Calibri" w:cs="Calibri"/>
          <w:color w:val="000000"/>
          <w:sz w:val="22"/>
          <w:szCs w:val="22"/>
          <w:shd w:val="clear" w:color="auto" w:fill="FFFFFF"/>
          <w:lang w:val="en-US"/>
        </w:rPr>
        <w:t xml:space="preserve">brief </w:t>
      </w:r>
      <w:r>
        <w:rPr>
          <w:rFonts w:ascii="Calibri" w:hAnsi="Calibri" w:cs="Calibri"/>
          <w:color w:val="000000"/>
          <w:sz w:val="22"/>
          <w:szCs w:val="22"/>
          <w:shd w:val="clear" w:color="auto" w:fill="FFFFFF"/>
          <w:lang w:val="en-US"/>
        </w:rPr>
        <w:t xml:space="preserve"> paragraphs</w:t>
      </w:r>
      <w:proofErr w:type="gramEnd"/>
      <w:r>
        <w:rPr>
          <w:rFonts w:ascii="Calibri" w:hAnsi="Calibri" w:cs="Calibri"/>
          <w:color w:val="000000"/>
          <w:sz w:val="22"/>
          <w:szCs w:val="22"/>
          <w:shd w:val="clear" w:color="auto" w:fill="FFFFFF"/>
          <w:lang w:val="en-US"/>
        </w:rPr>
        <w:t> the main automation techniques, descripted in the article. Finally, conclude by briefly explaining what would be your personal degree of trustfulness to the descripted techniques.</w:t>
      </w:r>
      <w:r w:rsidRPr="002D0401">
        <w:rPr>
          <w:rFonts w:ascii="Calibri" w:hAnsi="Calibri" w:cs="Calibri"/>
          <w:color w:val="000000"/>
          <w:sz w:val="22"/>
          <w:szCs w:val="22"/>
          <w:shd w:val="clear" w:color="auto" w:fill="FFFFFF"/>
          <w:lang w:val="en-US"/>
        </w:rPr>
        <w:t> </w:t>
      </w:r>
    </w:p>
    <w:p w14:paraId="42B305BD" w14:textId="307F4EDE" w:rsidR="002D0401" w:rsidRPr="00B40617" w:rsidRDefault="002D0401" w:rsidP="1F8F294E">
      <w:pPr>
        <w:rPr>
          <w:rFonts w:cs="Arial"/>
          <w:b/>
          <w:bCs/>
          <w:sz w:val="22"/>
          <w:szCs w:val="22"/>
          <w:lang w:val="en-US"/>
        </w:rPr>
      </w:pPr>
      <w:r w:rsidRPr="1F8F294E">
        <w:rPr>
          <w:rFonts w:cs="Arial"/>
          <w:b/>
          <w:bCs/>
          <w:sz w:val="22"/>
          <w:szCs w:val="22"/>
          <w:lang w:val="en-US"/>
        </w:rPr>
        <w:t>(1</w:t>
      </w:r>
      <w:r w:rsidR="00DB2E04">
        <w:rPr>
          <w:rFonts w:cs="Arial"/>
          <w:b/>
          <w:bCs/>
          <w:sz w:val="22"/>
          <w:szCs w:val="22"/>
          <w:lang w:val="en-US"/>
        </w:rPr>
        <w:t>0</w:t>
      </w:r>
      <w:r w:rsidRPr="1F8F294E">
        <w:rPr>
          <w:rFonts w:cs="Arial"/>
          <w:b/>
          <w:bCs/>
          <w:sz w:val="22"/>
          <w:szCs w:val="22"/>
          <w:lang w:val="en-US"/>
        </w:rPr>
        <w:t xml:space="preserve"> points) </w:t>
      </w:r>
    </w:p>
    <w:p w14:paraId="56109D2F" w14:textId="7264D1FF" w:rsidR="007F03AB" w:rsidRPr="002D0401" w:rsidRDefault="007F03AB" w:rsidP="007F03AB">
      <w:pPr>
        <w:rPr>
          <w:sz w:val="22"/>
          <w:szCs w:val="22"/>
          <w:lang w:val="en-US"/>
        </w:rPr>
      </w:pPr>
    </w:p>
    <w:tbl>
      <w:tblPr>
        <w:tblStyle w:val="af2"/>
        <w:tblW w:w="0" w:type="auto"/>
        <w:tblLook w:val="04A0" w:firstRow="1" w:lastRow="0" w:firstColumn="1" w:lastColumn="0" w:noHBand="0" w:noVBand="1"/>
      </w:tblPr>
      <w:tblGrid>
        <w:gridCol w:w="9017"/>
      </w:tblGrid>
      <w:tr w:rsidR="007F03AB" w:rsidRPr="006003E3" w14:paraId="1F8EA0F3" w14:textId="77777777" w:rsidTr="1F8F294E">
        <w:tc>
          <w:tcPr>
            <w:tcW w:w="9017" w:type="dxa"/>
          </w:tcPr>
          <w:p w14:paraId="4B1A78B1" w14:textId="77777777" w:rsidR="007F03AB" w:rsidRDefault="007F03AB" w:rsidP="007F03AB">
            <w:pPr>
              <w:rPr>
                <w:sz w:val="22"/>
                <w:szCs w:val="22"/>
                <w:lang w:val="en-US"/>
              </w:rPr>
            </w:pPr>
          </w:p>
          <w:p w14:paraId="48959EE6" w14:textId="77777777" w:rsidR="006003E3" w:rsidRDefault="006003E3" w:rsidP="007F03AB">
            <w:pPr>
              <w:rPr>
                <w:sz w:val="22"/>
                <w:szCs w:val="22"/>
                <w:lang w:val="en-US"/>
              </w:rPr>
            </w:pPr>
          </w:p>
          <w:p w14:paraId="51950B0F" w14:textId="77777777" w:rsidR="007F03AB" w:rsidRDefault="007F03AB" w:rsidP="007F03AB">
            <w:pPr>
              <w:rPr>
                <w:sz w:val="22"/>
                <w:szCs w:val="22"/>
                <w:lang w:val="en-US"/>
              </w:rPr>
            </w:pPr>
          </w:p>
          <w:p w14:paraId="5DD61E0E" w14:textId="77777777" w:rsidR="007F03AB" w:rsidRDefault="007F03AB" w:rsidP="007F03AB">
            <w:pPr>
              <w:rPr>
                <w:sz w:val="22"/>
                <w:szCs w:val="22"/>
                <w:lang w:val="en-US"/>
              </w:rPr>
            </w:pPr>
          </w:p>
          <w:p w14:paraId="7A4BF698" w14:textId="77777777" w:rsidR="007F03AB" w:rsidRDefault="007F03AB" w:rsidP="007F03AB">
            <w:pPr>
              <w:rPr>
                <w:sz w:val="22"/>
                <w:szCs w:val="22"/>
                <w:lang w:val="en-US"/>
              </w:rPr>
            </w:pPr>
          </w:p>
          <w:p w14:paraId="4F401A8E" w14:textId="77777777" w:rsidR="007F03AB" w:rsidRDefault="007F03AB" w:rsidP="007F03AB">
            <w:pPr>
              <w:rPr>
                <w:sz w:val="22"/>
                <w:szCs w:val="22"/>
                <w:lang w:val="en-US"/>
              </w:rPr>
            </w:pPr>
          </w:p>
          <w:p w14:paraId="2EFDB945" w14:textId="77777777" w:rsidR="006003E3" w:rsidRDefault="006003E3" w:rsidP="007F03AB">
            <w:pPr>
              <w:rPr>
                <w:sz w:val="22"/>
                <w:szCs w:val="22"/>
                <w:lang w:val="en-US"/>
              </w:rPr>
            </w:pPr>
          </w:p>
          <w:p w14:paraId="56B94C21" w14:textId="77777777" w:rsidR="006003E3" w:rsidRDefault="006003E3" w:rsidP="007F03AB">
            <w:pPr>
              <w:rPr>
                <w:sz w:val="22"/>
                <w:szCs w:val="22"/>
                <w:lang w:val="en-US"/>
              </w:rPr>
            </w:pPr>
          </w:p>
          <w:p w14:paraId="37A3BCCC" w14:textId="77777777" w:rsidR="007F03AB" w:rsidRDefault="007F03AB" w:rsidP="007F03AB">
            <w:pPr>
              <w:rPr>
                <w:sz w:val="22"/>
                <w:szCs w:val="22"/>
                <w:lang w:val="en-US"/>
              </w:rPr>
            </w:pPr>
          </w:p>
        </w:tc>
      </w:tr>
    </w:tbl>
    <w:p w14:paraId="566AE4D9" w14:textId="77777777" w:rsidR="007F03AB" w:rsidRDefault="007F03AB" w:rsidP="007F03AB">
      <w:pPr>
        <w:rPr>
          <w:sz w:val="22"/>
          <w:szCs w:val="22"/>
          <w:lang w:val="en-US"/>
        </w:rPr>
      </w:pPr>
    </w:p>
    <w:p w14:paraId="2F1B8DA5" w14:textId="77777777" w:rsidR="006003E3" w:rsidRDefault="006003E3">
      <w:pPr>
        <w:spacing w:before="0"/>
        <w:jc w:val="left"/>
        <w:rPr>
          <w:rFonts w:cs="Arial"/>
          <w:b/>
          <w:sz w:val="28"/>
          <w:szCs w:val="24"/>
          <w:lang w:val="en-US"/>
        </w:rPr>
      </w:pPr>
      <w:r>
        <w:rPr>
          <w:rFonts w:cs="Arial"/>
          <w:lang w:val="en-US"/>
        </w:rPr>
        <w:br w:type="page"/>
      </w:r>
    </w:p>
    <w:p w14:paraId="2747D050" w14:textId="3D4EBECB" w:rsidR="00FE1287" w:rsidRPr="00887F02" w:rsidRDefault="00887F02" w:rsidP="00FE1287">
      <w:pPr>
        <w:pStyle w:val="1"/>
        <w:rPr>
          <w:rFonts w:ascii="Arial" w:hAnsi="Arial" w:cs="Arial"/>
          <w:lang w:val="en-US"/>
        </w:rPr>
      </w:pPr>
      <w:r w:rsidRPr="2C5346B3">
        <w:rPr>
          <w:rFonts w:ascii="Arial" w:hAnsi="Arial" w:cs="Arial"/>
          <w:lang w:val="en-US"/>
        </w:rPr>
        <w:lastRenderedPageBreak/>
        <w:t>Topic 3</w:t>
      </w:r>
      <w:r w:rsidR="00FE1287" w:rsidRPr="2C5346B3">
        <w:rPr>
          <w:rFonts w:ascii="Arial" w:hAnsi="Arial" w:cs="Arial"/>
          <w:lang w:val="en-US"/>
        </w:rPr>
        <w:t>:</w:t>
      </w:r>
      <w:r w:rsidR="0022080C" w:rsidRPr="2C5346B3">
        <w:rPr>
          <w:rFonts w:ascii="Arial" w:hAnsi="Arial" w:cs="Arial"/>
          <w:lang w:val="en-US"/>
        </w:rPr>
        <w:t xml:space="preserve"> </w:t>
      </w:r>
      <w:r w:rsidRPr="2C5346B3">
        <w:rPr>
          <w:rFonts w:ascii="Arial" w:hAnsi="Arial" w:cs="Arial"/>
          <w:lang w:val="en-US"/>
        </w:rPr>
        <w:t xml:space="preserve">Tabular </w:t>
      </w:r>
      <w:r w:rsidR="00B57AED" w:rsidRPr="2C5346B3">
        <w:rPr>
          <w:rFonts w:ascii="Arial" w:hAnsi="Arial" w:cs="Arial"/>
          <w:lang w:val="en-US"/>
        </w:rPr>
        <w:t xml:space="preserve">and Graphical </w:t>
      </w:r>
      <w:r w:rsidRPr="2C5346B3">
        <w:rPr>
          <w:rFonts w:ascii="Arial" w:hAnsi="Arial" w:cs="Arial"/>
          <w:lang w:val="en-US"/>
        </w:rPr>
        <w:t>Representations</w:t>
      </w:r>
      <w:r w:rsidR="002D0401" w:rsidRPr="2C5346B3">
        <w:rPr>
          <w:rFonts w:ascii="Arial" w:hAnsi="Arial" w:cs="Arial"/>
          <w:lang w:val="en-US"/>
        </w:rPr>
        <w:t xml:space="preserve"> </w:t>
      </w:r>
    </w:p>
    <w:p w14:paraId="5D4C9381" w14:textId="0F2A3CF1" w:rsidR="00457CF6" w:rsidRPr="00457CF6" w:rsidRDefault="00BE0BC1" w:rsidP="55AAE97F">
      <w:pPr>
        <w:rPr>
          <w:sz w:val="22"/>
          <w:szCs w:val="22"/>
          <w:lang w:val="en-US"/>
        </w:rPr>
      </w:pPr>
      <w:r w:rsidRPr="55AAE97F">
        <w:rPr>
          <w:sz w:val="22"/>
          <w:szCs w:val="22"/>
          <w:lang w:val="en-US"/>
        </w:rPr>
        <w:t xml:space="preserve">For this topic, we’ll use </w:t>
      </w:r>
      <w:r w:rsidR="00457CF6" w:rsidRPr="55AAE97F">
        <w:rPr>
          <w:sz w:val="22"/>
          <w:szCs w:val="22"/>
          <w:lang w:val="en-US"/>
        </w:rPr>
        <w:t xml:space="preserve">the built-in data set </w:t>
      </w:r>
      <w:proofErr w:type="spellStart"/>
      <w:r w:rsidR="00457CF6" w:rsidRPr="55AAE97F">
        <w:rPr>
          <w:b/>
          <w:bCs/>
          <w:sz w:val="22"/>
          <w:szCs w:val="22"/>
          <w:lang w:val="en-US"/>
        </w:rPr>
        <w:t>mtcars</w:t>
      </w:r>
      <w:proofErr w:type="spellEnd"/>
      <w:r w:rsidR="00457CF6" w:rsidRPr="55AAE97F">
        <w:rPr>
          <w:sz w:val="22"/>
          <w:szCs w:val="22"/>
          <w:lang w:val="en-US"/>
        </w:rPr>
        <w:t xml:space="preserve"> of R in order to answer the following </w:t>
      </w:r>
      <w:r w:rsidRPr="55AAE97F">
        <w:rPr>
          <w:sz w:val="22"/>
          <w:szCs w:val="22"/>
          <w:lang w:val="en-US"/>
        </w:rPr>
        <w:t>points</w:t>
      </w:r>
      <w:r w:rsidR="00457CF6" w:rsidRPr="55AAE97F">
        <w:rPr>
          <w:sz w:val="22"/>
          <w:szCs w:val="22"/>
          <w:lang w:val="en-US"/>
        </w:rPr>
        <w:t>.</w:t>
      </w:r>
      <w:r w:rsidR="002E5BF9" w:rsidRPr="55AAE97F">
        <w:rPr>
          <w:sz w:val="22"/>
          <w:szCs w:val="22"/>
          <w:lang w:val="en-US"/>
        </w:rPr>
        <w:t xml:space="preserve"> </w:t>
      </w:r>
      <w:r w:rsidR="002E5BF9" w:rsidRPr="55AAE97F">
        <w:rPr>
          <w:b/>
          <w:bCs/>
          <w:sz w:val="22"/>
          <w:szCs w:val="22"/>
          <w:lang w:val="en-US"/>
        </w:rPr>
        <w:t>(1</w:t>
      </w:r>
      <w:r w:rsidR="4BC79F52" w:rsidRPr="55AAE97F">
        <w:rPr>
          <w:b/>
          <w:bCs/>
          <w:sz w:val="22"/>
          <w:szCs w:val="22"/>
          <w:lang w:val="en-US"/>
        </w:rPr>
        <w:t>0</w:t>
      </w:r>
      <w:r w:rsidR="002E5BF9" w:rsidRPr="55AAE97F">
        <w:rPr>
          <w:b/>
          <w:bCs/>
          <w:sz w:val="22"/>
          <w:szCs w:val="22"/>
          <w:lang w:val="en-US"/>
        </w:rPr>
        <w:t xml:space="preserve"> points)</w:t>
      </w:r>
    </w:p>
    <w:p w14:paraId="7DE734E5" w14:textId="77777777" w:rsidR="006003E3" w:rsidRPr="006003E3" w:rsidRDefault="00457CF6" w:rsidP="006003E3">
      <w:pPr>
        <w:pStyle w:val="af7"/>
        <w:numPr>
          <w:ilvl w:val="0"/>
          <w:numId w:val="18"/>
        </w:numPr>
        <w:spacing w:before="0"/>
        <w:jc w:val="left"/>
        <w:rPr>
          <w:b/>
          <w:sz w:val="22"/>
          <w:lang w:val="en-US"/>
        </w:rPr>
      </w:pPr>
      <w:r w:rsidRPr="006003E3">
        <w:rPr>
          <w:rFonts w:cs="Arial"/>
          <w:lang w:val="en-US"/>
        </w:rPr>
        <w:t xml:space="preserve">Create </w:t>
      </w:r>
      <w:r w:rsidR="00887F02" w:rsidRPr="006003E3">
        <w:rPr>
          <w:sz w:val="22"/>
          <w:szCs w:val="22"/>
          <w:lang w:val="en-US"/>
        </w:rPr>
        <w:t>a contingency table</w:t>
      </w:r>
      <w:r w:rsidR="5A7BE51A" w:rsidRPr="006003E3">
        <w:rPr>
          <w:sz w:val="22"/>
          <w:szCs w:val="22"/>
          <w:lang w:val="en-US"/>
        </w:rPr>
        <w:t>, using R,</w:t>
      </w:r>
      <w:r w:rsidR="00887F02" w:rsidRPr="006003E3">
        <w:rPr>
          <w:sz w:val="22"/>
          <w:szCs w:val="22"/>
          <w:lang w:val="en-US"/>
        </w:rPr>
        <w:t xml:space="preserve"> with absolute frequencies for the attributes </w:t>
      </w:r>
      <w:proofErr w:type="spellStart"/>
      <w:r w:rsidR="00B57AED" w:rsidRPr="006003E3">
        <w:rPr>
          <w:rFonts w:ascii="Courier New" w:hAnsi="Courier New" w:cs="Courier New"/>
          <w:sz w:val="22"/>
          <w:szCs w:val="22"/>
          <w:lang w:val="en-US"/>
        </w:rPr>
        <w:t>cyl</w:t>
      </w:r>
      <w:proofErr w:type="spellEnd"/>
      <w:r w:rsidRPr="006003E3">
        <w:rPr>
          <w:rFonts w:ascii="Courier New" w:hAnsi="Courier New" w:cs="Courier New"/>
          <w:sz w:val="22"/>
          <w:szCs w:val="22"/>
          <w:lang w:val="en-US"/>
        </w:rPr>
        <w:t xml:space="preserve"> </w:t>
      </w:r>
      <w:r w:rsidR="00887F02" w:rsidRPr="006003E3">
        <w:rPr>
          <w:sz w:val="22"/>
          <w:szCs w:val="22"/>
          <w:lang w:val="en-US"/>
        </w:rPr>
        <w:t xml:space="preserve">and </w:t>
      </w:r>
      <w:r w:rsidR="00B57AED" w:rsidRPr="006003E3">
        <w:rPr>
          <w:rFonts w:ascii="Courier New" w:hAnsi="Courier New" w:cs="Courier New"/>
          <w:sz w:val="22"/>
          <w:szCs w:val="22"/>
          <w:lang w:val="en-US"/>
        </w:rPr>
        <w:t>am</w:t>
      </w:r>
      <w:r w:rsidR="00887F02" w:rsidRPr="006003E3">
        <w:rPr>
          <w:sz w:val="22"/>
          <w:szCs w:val="22"/>
          <w:lang w:val="en-US"/>
        </w:rPr>
        <w:t>.</w:t>
      </w:r>
      <w:r w:rsidR="002E5BF9" w:rsidRPr="006003E3">
        <w:rPr>
          <w:sz w:val="22"/>
          <w:szCs w:val="22"/>
          <w:lang w:val="en-US"/>
        </w:rPr>
        <w:t xml:space="preserve"> </w:t>
      </w:r>
      <w:r w:rsidR="002E5BF9" w:rsidRPr="006003E3">
        <w:rPr>
          <w:b/>
          <w:bCs/>
          <w:sz w:val="22"/>
          <w:szCs w:val="22"/>
          <w:lang w:val="en-US"/>
        </w:rPr>
        <w:t>(</w:t>
      </w:r>
      <w:r w:rsidR="1920CA4C" w:rsidRPr="006003E3">
        <w:rPr>
          <w:b/>
          <w:bCs/>
          <w:sz w:val="22"/>
          <w:szCs w:val="22"/>
          <w:lang w:val="en-US"/>
        </w:rPr>
        <w:t>4</w:t>
      </w:r>
      <w:r w:rsidR="002E5BF9" w:rsidRPr="006003E3">
        <w:rPr>
          <w:b/>
          <w:bCs/>
          <w:sz w:val="22"/>
          <w:szCs w:val="22"/>
          <w:lang w:val="en-US"/>
        </w:rPr>
        <w:t xml:space="preserve"> points)</w:t>
      </w:r>
    </w:p>
    <w:p w14:paraId="7729A667" w14:textId="77777777" w:rsidR="006003E3" w:rsidRDefault="006003E3" w:rsidP="006003E3">
      <w:pPr>
        <w:pStyle w:val="af7"/>
        <w:spacing w:before="0"/>
        <w:jc w:val="left"/>
        <w:rPr>
          <w:b/>
          <w:sz w:val="22"/>
          <w:lang w:val="en-US"/>
        </w:rPr>
      </w:pPr>
    </w:p>
    <w:p w14:paraId="1B86BB94" w14:textId="77777777" w:rsidR="00ED55C7" w:rsidRPr="00F75BAF" w:rsidRDefault="00ED55C7" w:rsidP="00ED55C7">
      <w:pPr>
        <w:ind w:firstLine="360"/>
        <w:rPr>
          <w:b/>
          <w:sz w:val="22"/>
          <w:lang w:val="en-US"/>
        </w:rPr>
      </w:pPr>
    </w:p>
    <w:tbl>
      <w:tblPr>
        <w:tblStyle w:val="af2"/>
        <w:tblW w:w="0" w:type="auto"/>
        <w:jc w:val="center"/>
        <w:tblLook w:val="04A0" w:firstRow="1" w:lastRow="0" w:firstColumn="1" w:lastColumn="0" w:noHBand="0" w:noVBand="1"/>
      </w:tblPr>
      <w:tblGrid>
        <w:gridCol w:w="8490"/>
      </w:tblGrid>
      <w:tr w:rsidR="00B40617" w14:paraId="076BE67D" w14:textId="77777777" w:rsidTr="006003E3">
        <w:trPr>
          <w:trHeight w:val="3225"/>
          <w:jc w:val="center"/>
        </w:trPr>
        <w:tc>
          <w:tcPr>
            <w:tcW w:w="8490" w:type="dxa"/>
          </w:tcPr>
          <w:p w14:paraId="664C6570" w14:textId="77777777" w:rsidR="00610F13" w:rsidRPr="00260C02" w:rsidRDefault="00610F13" w:rsidP="00610F13">
            <w:pPr>
              <w:rPr>
                <w:ins w:id="6" w:author="super_user" w:date="2023-07-22T17:51:00Z"/>
                <w:sz w:val="22"/>
                <w:lang w:val="en-US"/>
              </w:rPr>
            </w:pPr>
            <w:ins w:id="7" w:author="super_user" w:date="2023-07-22T17:51:00Z">
              <w:r w:rsidRPr="00260C02">
                <w:rPr>
                  <w:sz w:val="22"/>
                  <w:lang w:val="en-US"/>
                </w:rPr>
                <w:t>data(</w:t>
              </w:r>
              <w:proofErr w:type="spellStart"/>
              <w:r w:rsidRPr="00260C02">
                <w:rPr>
                  <w:sz w:val="22"/>
                  <w:lang w:val="en-US"/>
                </w:rPr>
                <w:t>mtcars</w:t>
              </w:r>
              <w:proofErr w:type="spellEnd"/>
              <w:r w:rsidRPr="00260C02">
                <w:rPr>
                  <w:sz w:val="22"/>
                  <w:lang w:val="en-US"/>
                </w:rPr>
                <w:t>)</w:t>
              </w:r>
            </w:ins>
          </w:p>
          <w:p w14:paraId="1BDC6A3B" w14:textId="77777777" w:rsidR="00610F13" w:rsidRPr="00260C02" w:rsidRDefault="00610F13" w:rsidP="00610F13">
            <w:pPr>
              <w:rPr>
                <w:ins w:id="8" w:author="super_user" w:date="2023-07-22T17:51:00Z"/>
                <w:sz w:val="22"/>
                <w:lang w:val="en-US"/>
              </w:rPr>
            </w:pPr>
            <w:ins w:id="9" w:author="super_user" w:date="2023-07-22T17:51:00Z">
              <w:r w:rsidRPr="00260C02">
                <w:rPr>
                  <w:sz w:val="22"/>
                  <w:lang w:val="en-US"/>
                </w:rPr>
                <w:t>&gt; table(</w:t>
              </w:r>
              <w:proofErr w:type="spellStart"/>
              <w:r w:rsidRPr="00260C02">
                <w:rPr>
                  <w:sz w:val="22"/>
                  <w:lang w:val="en-US"/>
                </w:rPr>
                <w:t>mtcars$cyl,mtcars$am</w:t>
              </w:r>
              <w:proofErr w:type="spellEnd"/>
              <w:r w:rsidRPr="00260C02">
                <w:rPr>
                  <w:sz w:val="22"/>
                  <w:lang w:val="en-US"/>
                </w:rPr>
                <w:t>)</w:t>
              </w:r>
            </w:ins>
          </w:p>
          <w:p w14:paraId="71E42C87" w14:textId="77777777" w:rsidR="00610F13" w:rsidRPr="00260C02" w:rsidRDefault="00610F13" w:rsidP="00610F13">
            <w:pPr>
              <w:rPr>
                <w:ins w:id="10" w:author="super_user" w:date="2023-07-22T17:51:00Z"/>
                <w:sz w:val="22"/>
                <w:lang w:val="en-US"/>
              </w:rPr>
            </w:pPr>
            <w:ins w:id="11" w:author="super_user" w:date="2023-07-22T17:51:00Z">
              <w:r w:rsidRPr="00260C02">
                <w:rPr>
                  <w:sz w:val="22"/>
                  <w:lang w:val="en-US"/>
                </w:rPr>
                <w:t xml:space="preserve">   </w:t>
              </w:r>
            </w:ins>
          </w:p>
          <w:p w14:paraId="598D21BD" w14:textId="77777777" w:rsidR="00610F13" w:rsidRPr="00260C02" w:rsidRDefault="00610F13" w:rsidP="00610F13">
            <w:pPr>
              <w:rPr>
                <w:ins w:id="12" w:author="super_user" w:date="2023-07-22T17:51:00Z"/>
                <w:sz w:val="22"/>
                <w:lang w:val="en-US"/>
              </w:rPr>
            </w:pPr>
            <w:ins w:id="13" w:author="super_user" w:date="2023-07-22T17:51:00Z">
              <w:r w:rsidRPr="00260C02">
                <w:rPr>
                  <w:sz w:val="22"/>
                  <w:lang w:val="en-US"/>
                </w:rPr>
                <w:t xml:space="preserve">     0  1</w:t>
              </w:r>
            </w:ins>
          </w:p>
          <w:p w14:paraId="165442AE" w14:textId="77777777" w:rsidR="00610F13" w:rsidRPr="00260C02" w:rsidRDefault="00610F13" w:rsidP="00610F13">
            <w:pPr>
              <w:rPr>
                <w:ins w:id="14" w:author="super_user" w:date="2023-07-22T17:51:00Z"/>
                <w:sz w:val="22"/>
                <w:lang w:val="en-US"/>
              </w:rPr>
            </w:pPr>
            <w:ins w:id="15" w:author="super_user" w:date="2023-07-22T17:51:00Z">
              <w:r w:rsidRPr="00260C02">
                <w:rPr>
                  <w:sz w:val="22"/>
                  <w:lang w:val="en-US"/>
                </w:rPr>
                <w:t xml:space="preserve">  4  3  8</w:t>
              </w:r>
            </w:ins>
          </w:p>
          <w:p w14:paraId="398EB9B8" w14:textId="77777777" w:rsidR="00610F13" w:rsidRPr="00260C02" w:rsidRDefault="00610F13" w:rsidP="00610F13">
            <w:pPr>
              <w:rPr>
                <w:ins w:id="16" w:author="super_user" w:date="2023-07-22T17:51:00Z"/>
                <w:sz w:val="22"/>
                <w:lang w:val="en-US"/>
              </w:rPr>
            </w:pPr>
            <w:ins w:id="17" w:author="super_user" w:date="2023-07-22T17:51:00Z">
              <w:r w:rsidRPr="00260C02">
                <w:rPr>
                  <w:sz w:val="22"/>
                  <w:lang w:val="en-US"/>
                </w:rPr>
                <w:t xml:space="preserve">  6  4  3</w:t>
              </w:r>
            </w:ins>
          </w:p>
          <w:p w14:paraId="33779DA3" w14:textId="77777777" w:rsidR="00610F13" w:rsidRPr="00C82629" w:rsidRDefault="00610F13" w:rsidP="00610F13">
            <w:pPr>
              <w:rPr>
                <w:ins w:id="18" w:author="super_user" w:date="2023-07-22T17:51:00Z"/>
                <w:sz w:val="22"/>
                <w:lang w:val="en-US"/>
              </w:rPr>
            </w:pPr>
            <w:ins w:id="19" w:author="super_user" w:date="2023-07-22T17:51:00Z">
              <w:r w:rsidRPr="00260C02">
                <w:rPr>
                  <w:sz w:val="22"/>
                  <w:lang w:val="en-US"/>
                </w:rPr>
                <w:t xml:space="preserve">  8 12  2</w:t>
              </w:r>
            </w:ins>
          </w:p>
          <w:p w14:paraId="70CD3F7F" w14:textId="77777777" w:rsidR="00B40617" w:rsidRPr="00C82629" w:rsidRDefault="00B40617" w:rsidP="00B172E7">
            <w:pPr>
              <w:rPr>
                <w:sz w:val="22"/>
                <w:lang w:val="en-US"/>
              </w:rPr>
            </w:pPr>
          </w:p>
          <w:p w14:paraId="6A26C163" w14:textId="13E1A3B3" w:rsidR="00B40617" w:rsidRPr="00B82872" w:rsidRDefault="00B40617" w:rsidP="00B172E7">
            <w:pPr>
              <w:rPr>
                <w:sz w:val="22"/>
                <w:lang w:val="en-US"/>
              </w:rPr>
            </w:pPr>
          </w:p>
          <w:p w14:paraId="4CE92B70" w14:textId="77777777" w:rsidR="00B40617" w:rsidRDefault="00B40617" w:rsidP="00B172E7">
            <w:pPr>
              <w:rPr>
                <w:lang w:val="en-US"/>
              </w:rPr>
            </w:pPr>
          </w:p>
          <w:p w14:paraId="2834510A" w14:textId="77777777" w:rsidR="006003E3" w:rsidRDefault="006003E3" w:rsidP="00B172E7">
            <w:pPr>
              <w:rPr>
                <w:lang w:val="en-US"/>
              </w:rPr>
            </w:pPr>
          </w:p>
          <w:p w14:paraId="7A15AEF1" w14:textId="77777777" w:rsidR="006003E3" w:rsidRDefault="006003E3" w:rsidP="00B172E7">
            <w:pPr>
              <w:rPr>
                <w:lang w:val="en-US"/>
              </w:rPr>
            </w:pPr>
          </w:p>
          <w:p w14:paraId="6BD5E2D5" w14:textId="77777777" w:rsidR="006003E3" w:rsidRPr="00B82872" w:rsidRDefault="006003E3" w:rsidP="00B172E7">
            <w:pPr>
              <w:rPr>
                <w:lang w:val="en-US"/>
              </w:rPr>
            </w:pPr>
          </w:p>
        </w:tc>
      </w:tr>
    </w:tbl>
    <w:p w14:paraId="0E73FC55" w14:textId="77777777" w:rsidR="00826E76" w:rsidRDefault="00826E76" w:rsidP="00887F02">
      <w:pPr>
        <w:rPr>
          <w:sz w:val="22"/>
          <w:lang w:val="en-US"/>
        </w:rPr>
      </w:pPr>
    </w:p>
    <w:p w14:paraId="71CD6990" w14:textId="77777777" w:rsidR="00956923" w:rsidRDefault="00956923">
      <w:pPr>
        <w:spacing w:before="0"/>
        <w:jc w:val="left"/>
        <w:rPr>
          <w:rFonts w:cs="Arial"/>
          <w:b/>
          <w:sz w:val="22"/>
          <w:szCs w:val="22"/>
          <w:lang w:val="en-US"/>
        </w:rPr>
      </w:pPr>
      <w:r>
        <w:rPr>
          <w:rFonts w:cs="Arial"/>
          <w:b/>
          <w:sz w:val="22"/>
          <w:szCs w:val="22"/>
          <w:lang w:val="en-US"/>
        </w:rPr>
        <w:br w:type="page"/>
      </w:r>
    </w:p>
    <w:p w14:paraId="3D97D84F" w14:textId="5DE211EA" w:rsidR="00887F02" w:rsidRPr="00B57AED" w:rsidRDefault="00887F02" w:rsidP="55AAE97F">
      <w:pPr>
        <w:pStyle w:val="af7"/>
        <w:numPr>
          <w:ilvl w:val="0"/>
          <w:numId w:val="18"/>
        </w:numPr>
        <w:rPr>
          <w:sz w:val="22"/>
          <w:szCs w:val="22"/>
          <w:lang w:val="en-US"/>
        </w:rPr>
      </w:pPr>
      <w:r w:rsidRPr="2C5346B3">
        <w:rPr>
          <w:sz w:val="22"/>
          <w:szCs w:val="22"/>
          <w:lang w:val="en-US"/>
        </w:rPr>
        <w:lastRenderedPageBreak/>
        <w:t xml:space="preserve">Create a histogram with absolute frequencies for the </w:t>
      </w:r>
      <w:r w:rsidR="00BE0BC1" w:rsidRPr="2C5346B3">
        <w:rPr>
          <w:sz w:val="22"/>
          <w:szCs w:val="22"/>
          <w:lang w:val="en-US"/>
        </w:rPr>
        <w:t>attribute</w:t>
      </w:r>
      <w:r w:rsidRPr="2C5346B3">
        <w:rPr>
          <w:sz w:val="22"/>
          <w:szCs w:val="22"/>
          <w:lang w:val="en-US"/>
        </w:rPr>
        <w:t xml:space="preserve"> </w:t>
      </w:r>
      <w:proofErr w:type="spellStart"/>
      <w:r w:rsidR="00457CF6" w:rsidRPr="2C5346B3">
        <w:rPr>
          <w:rFonts w:ascii="Courier New" w:hAnsi="Courier New" w:cs="Courier New"/>
          <w:sz w:val="22"/>
          <w:szCs w:val="22"/>
          <w:lang w:val="en-US"/>
        </w:rPr>
        <w:t>wt</w:t>
      </w:r>
      <w:proofErr w:type="spellEnd"/>
      <w:r w:rsidRPr="2C5346B3">
        <w:rPr>
          <w:sz w:val="22"/>
          <w:szCs w:val="22"/>
          <w:lang w:val="en-US"/>
        </w:rPr>
        <w:t xml:space="preserve"> </w:t>
      </w:r>
      <w:r w:rsidR="00457CF6" w:rsidRPr="2C5346B3">
        <w:rPr>
          <w:sz w:val="22"/>
          <w:szCs w:val="22"/>
          <w:lang w:val="en-US"/>
        </w:rPr>
        <w:t>using</w:t>
      </w:r>
      <w:r w:rsidRPr="2C5346B3">
        <w:rPr>
          <w:sz w:val="22"/>
          <w:szCs w:val="22"/>
          <w:lang w:val="en-US"/>
        </w:rPr>
        <w:t xml:space="preserve"> five bins.</w:t>
      </w:r>
      <w:del w:id="20" w:author="Dimitrios Karapiperis" w:date="2022-11-07T08:39:00Z">
        <w:r w:rsidR="002E5BF9" w:rsidRPr="2C5346B3" w:rsidDel="00BA52B9">
          <w:rPr>
            <w:sz w:val="22"/>
            <w:szCs w:val="22"/>
            <w:lang w:val="en-US"/>
          </w:rPr>
          <w:delText xml:space="preserve"> (</w:delText>
        </w:r>
        <w:r w:rsidR="009B5599" w:rsidRPr="2C5346B3" w:rsidDel="00BA52B9">
          <w:rPr>
            <w:sz w:val="22"/>
            <w:szCs w:val="22"/>
            <w:lang w:val="en-US"/>
          </w:rPr>
          <w:delText>5</w:delText>
        </w:r>
        <w:r w:rsidR="002E5BF9" w:rsidRPr="2C5346B3" w:rsidDel="00BA52B9">
          <w:rPr>
            <w:sz w:val="22"/>
            <w:szCs w:val="22"/>
            <w:lang w:val="en-US"/>
          </w:rPr>
          <w:delText xml:space="preserve"> points)</w:delText>
        </w:r>
        <w:r w:rsidR="002D0401" w:rsidRPr="2C5346B3" w:rsidDel="00BA52B9">
          <w:rPr>
            <w:sz w:val="22"/>
            <w:szCs w:val="22"/>
            <w:lang w:val="en-US"/>
          </w:rPr>
          <w:delText xml:space="preserve"> </w:delText>
        </w:r>
      </w:del>
      <w:r w:rsidR="002D0401" w:rsidRPr="2C5346B3">
        <w:rPr>
          <w:b/>
          <w:bCs/>
          <w:sz w:val="22"/>
          <w:szCs w:val="22"/>
          <w:lang w:val="en-US"/>
        </w:rPr>
        <w:t>(</w:t>
      </w:r>
      <w:r w:rsidR="017F537A" w:rsidRPr="2C5346B3">
        <w:rPr>
          <w:b/>
          <w:bCs/>
          <w:sz w:val="22"/>
          <w:szCs w:val="22"/>
          <w:lang w:val="en-US"/>
        </w:rPr>
        <w:t>3</w:t>
      </w:r>
      <w:r w:rsidR="002D0401" w:rsidRPr="2C5346B3">
        <w:rPr>
          <w:b/>
          <w:bCs/>
          <w:sz w:val="22"/>
          <w:szCs w:val="22"/>
          <w:lang w:val="en-US"/>
        </w:rPr>
        <w:t xml:space="preserve"> points)</w:t>
      </w:r>
    </w:p>
    <w:p w14:paraId="26A0C3D4" w14:textId="5251BB41" w:rsidR="00457CF6" w:rsidRPr="00457CF6" w:rsidRDefault="00457CF6" w:rsidP="00ED55C7">
      <w:pPr>
        <w:ind w:firstLine="360"/>
        <w:rPr>
          <w:rFonts w:ascii="Courier New" w:hAnsi="Courier New" w:cs="Courier New"/>
          <w:sz w:val="22"/>
          <w:lang w:val="en-US"/>
        </w:rPr>
      </w:pPr>
    </w:p>
    <w:tbl>
      <w:tblPr>
        <w:tblStyle w:val="af2"/>
        <w:tblW w:w="8709" w:type="dxa"/>
        <w:jc w:val="right"/>
        <w:tblLook w:val="04A0" w:firstRow="1" w:lastRow="0" w:firstColumn="1" w:lastColumn="0" w:noHBand="0" w:noVBand="1"/>
      </w:tblPr>
      <w:tblGrid>
        <w:gridCol w:w="8709"/>
      </w:tblGrid>
      <w:tr w:rsidR="00887F02" w:rsidRPr="00B57AED" w14:paraId="2190168D" w14:textId="77777777" w:rsidTr="00ED55C7">
        <w:trPr>
          <w:trHeight w:val="5850"/>
          <w:jc w:val="right"/>
        </w:trPr>
        <w:tc>
          <w:tcPr>
            <w:tcW w:w="8709" w:type="dxa"/>
          </w:tcPr>
          <w:p w14:paraId="0AFFE336" w14:textId="750730F1" w:rsidR="00887F02" w:rsidRDefault="00610F13" w:rsidP="00ED55C7">
            <w:pPr>
              <w:jc w:val="center"/>
              <w:rPr>
                <w:rFonts w:cs="Arial"/>
                <w:b/>
                <w:bCs/>
                <w:noProof/>
                <w:color w:val="000000" w:themeColor="text1"/>
                <w:lang w:val="en-US"/>
              </w:rPr>
            </w:pPr>
            <w:ins w:id="21" w:author="super_user" w:date="2023-07-22T17:52:00Z">
              <w:r w:rsidRPr="00260C02">
                <w:rPr>
                  <w:rFonts w:cs="Arial"/>
                  <w:b/>
                  <w:bCs/>
                  <w:noProof/>
                  <w:color w:val="000000" w:themeColor="text1"/>
                  <w:lang w:val="en-US"/>
                </w:rPr>
                <w:t>hist(mtcars$wt, col= "skyblue3", breaks=5)</w:t>
              </w:r>
            </w:ins>
          </w:p>
          <w:p w14:paraId="7FA2BF41" w14:textId="7C33A678" w:rsidR="00956923" w:rsidRDefault="00610F13" w:rsidP="00ED55C7">
            <w:pPr>
              <w:jc w:val="center"/>
              <w:rPr>
                <w:rFonts w:cs="Arial"/>
                <w:b/>
                <w:bCs/>
                <w:noProof/>
                <w:color w:val="000000" w:themeColor="text1"/>
                <w:lang w:val="en-US"/>
              </w:rPr>
            </w:pPr>
            <w:ins w:id="22" w:author="super_user" w:date="2023-07-22T17:52:00Z">
              <w:r>
                <w:rPr>
                  <w:rFonts w:cs="Arial"/>
                  <w:b/>
                  <w:bCs/>
                  <w:noProof/>
                  <w:color w:val="000000" w:themeColor="text1"/>
                  <w:lang w:val="en-US" w:eastAsia="en-US"/>
                  <w:rPrChange w:id="23">
                    <w:rPr>
                      <w:noProof/>
                      <w:lang w:val="en-US" w:eastAsia="en-US"/>
                    </w:rPr>
                  </w:rPrChange>
                </w:rPr>
                <w:drawing>
                  <wp:inline distT="0" distB="0" distL="0" distR="0" wp14:anchorId="64863F88" wp14:editId="0D40260B">
                    <wp:extent cx="5267325" cy="5257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ins>
          </w:p>
        </w:tc>
      </w:tr>
    </w:tbl>
    <w:p w14:paraId="769E2849" w14:textId="19C4406E" w:rsidR="00ED55C7" w:rsidRDefault="00ED55C7" w:rsidP="00887F02">
      <w:pPr>
        <w:rPr>
          <w:rFonts w:cs="Arial"/>
          <w:lang w:val="en-US"/>
        </w:rPr>
      </w:pPr>
    </w:p>
    <w:p w14:paraId="616CB64A" w14:textId="77777777" w:rsidR="00956923" w:rsidRDefault="00956923">
      <w:pPr>
        <w:spacing w:before="0"/>
        <w:jc w:val="left"/>
        <w:rPr>
          <w:rFonts w:cs="Arial"/>
          <w:lang w:val="en-US"/>
        </w:rPr>
      </w:pPr>
      <w:r>
        <w:rPr>
          <w:rFonts w:cs="Arial"/>
          <w:lang w:val="en-US"/>
        </w:rPr>
        <w:br w:type="page"/>
      </w:r>
    </w:p>
    <w:p w14:paraId="5DED0ED8" w14:textId="7DDCD3BD" w:rsidR="00ED55C7" w:rsidRPr="002D0401" w:rsidRDefault="00ED55C7" w:rsidP="55AAE97F">
      <w:pPr>
        <w:pStyle w:val="af7"/>
        <w:numPr>
          <w:ilvl w:val="0"/>
          <w:numId w:val="18"/>
        </w:numPr>
        <w:spacing w:before="0"/>
        <w:jc w:val="left"/>
        <w:rPr>
          <w:rFonts w:cs="Arial"/>
          <w:b/>
          <w:bCs/>
          <w:lang w:val="en-US"/>
        </w:rPr>
      </w:pPr>
      <w:r w:rsidRPr="55AAE97F">
        <w:rPr>
          <w:sz w:val="22"/>
          <w:szCs w:val="22"/>
          <w:lang w:val="en-US"/>
        </w:rPr>
        <w:lastRenderedPageBreak/>
        <w:t xml:space="preserve">Create a box plot for the attribute </w:t>
      </w:r>
      <w:r w:rsidRPr="55AAE97F">
        <w:rPr>
          <w:rFonts w:ascii="Courier New" w:hAnsi="Courier New" w:cs="Courier New"/>
          <w:sz w:val="22"/>
          <w:szCs w:val="22"/>
          <w:lang w:val="en-US"/>
        </w:rPr>
        <w:t>wt.</w:t>
      </w:r>
      <w:r w:rsidR="002E5BF9" w:rsidRPr="55AAE97F">
        <w:rPr>
          <w:rFonts w:ascii="Courier New" w:hAnsi="Courier New" w:cs="Courier New"/>
          <w:sz w:val="22"/>
          <w:szCs w:val="22"/>
          <w:lang w:val="en-US"/>
        </w:rPr>
        <w:t xml:space="preserve"> </w:t>
      </w:r>
      <w:r w:rsidR="002E5BF9" w:rsidRPr="55AAE97F">
        <w:rPr>
          <w:b/>
          <w:bCs/>
          <w:sz w:val="22"/>
          <w:szCs w:val="22"/>
          <w:lang w:val="en-US"/>
        </w:rPr>
        <w:t>(</w:t>
      </w:r>
      <w:r w:rsidR="5CB72A9F" w:rsidRPr="55AAE97F">
        <w:rPr>
          <w:b/>
          <w:bCs/>
          <w:sz w:val="22"/>
          <w:szCs w:val="22"/>
          <w:lang w:val="en-US"/>
        </w:rPr>
        <w:t>3</w:t>
      </w:r>
      <w:r w:rsidR="002E5BF9" w:rsidRPr="55AAE97F">
        <w:rPr>
          <w:b/>
          <w:bCs/>
          <w:sz w:val="22"/>
          <w:szCs w:val="22"/>
          <w:lang w:val="en-US"/>
        </w:rPr>
        <w:t xml:space="preserve"> points)</w:t>
      </w:r>
    </w:p>
    <w:p w14:paraId="31E5F138" w14:textId="2CE54A3D" w:rsidR="00ED55C7" w:rsidRPr="00ED55C7" w:rsidRDefault="00ED55C7" w:rsidP="00ED55C7">
      <w:pPr>
        <w:ind w:left="360"/>
        <w:rPr>
          <w:b/>
          <w:sz w:val="22"/>
          <w:lang w:val="en-US"/>
        </w:rPr>
      </w:pPr>
    </w:p>
    <w:tbl>
      <w:tblPr>
        <w:tblStyle w:val="af2"/>
        <w:tblW w:w="0" w:type="auto"/>
        <w:tblInd w:w="534" w:type="dxa"/>
        <w:tblLook w:val="04A0" w:firstRow="1" w:lastRow="0" w:firstColumn="1" w:lastColumn="0" w:noHBand="0" w:noVBand="1"/>
      </w:tblPr>
      <w:tblGrid>
        <w:gridCol w:w="8709"/>
      </w:tblGrid>
      <w:tr w:rsidR="00ED55C7" w14:paraId="59D73A4F" w14:textId="77777777" w:rsidTr="00ED55C7">
        <w:tc>
          <w:tcPr>
            <w:tcW w:w="8709" w:type="dxa"/>
          </w:tcPr>
          <w:p w14:paraId="4D429F00" w14:textId="77777777" w:rsidR="00610F13" w:rsidRDefault="00610F13" w:rsidP="00610F13">
            <w:pPr>
              <w:jc w:val="left"/>
              <w:rPr>
                <w:ins w:id="24" w:author="super_user" w:date="2023-07-22T17:52:00Z"/>
                <w:rFonts w:cs="Arial"/>
                <w:b/>
                <w:bCs/>
                <w:noProof/>
                <w:color w:val="000000" w:themeColor="text1"/>
                <w:lang w:val="en-US"/>
              </w:rPr>
            </w:pPr>
            <w:ins w:id="25" w:author="super_user" w:date="2023-07-22T17:52:00Z">
              <w:r w:rsidRPr="001B5C0A">
                <w:rPr>
                  <w:rFonts w:cs="Arial"/>
                  <w:b/>
                  <w:bCs/>
                  <w:noProof/>
                  <w:color w:val="000000" w:themeColor="text1"/>
                  <w:lang w:val="en-US"/>
                </w:rPr>
                <w:t>boxplot(mtcars$wt)</w:t>
              </w:r>
            </w:ins>
          </w:p>
          <w:p w14:paraId="7FD81ACB" w14:textId="735DD535" w:rsidR="00ED55C7" w:rsidRDefault="00ED55C7" w:rsidP="00ED55C7">
            <w:pPr>
              <w:jc w:val="left"/>
              <w:rPr>
                <w:rFonts w:cs="Arial"/>
                <w:b/>
                <w:bCs/>
                <w:noProof/>
                <w:color w:val="000000" w:themeColor="text1"/>
                <w:lang w:val="en-US"/>
              </w:rPr>
            </w:pPr>
          </w:p>
          <w:p w14:paraId="71C9444B" w14:textId="77777777" w:rsidR="006003E3" w:rsidRDefault="006003E3" w:rsidP="00ED55C7">
            <w:pPr>
              <w:jc w:val="left"/>
              <w:rPr>
                <w:rFonts w:cs="Arial"/>
                <w:b/>
                <w:bCs/>
                <w:noProof/>
                <w:color w:val="000000" w:themeColor="text1"/>
                <w:lang w:val="en-US"/>
              </w:rPr>
            </w:pPr>
          </w:p>
          <w:p w14:paraId="514DDC9E" w14:textId="638B54F4" w:rsidR="006003E3" w:rsidRDefault="00610F13" w:rsidP="00ED55C7">
            <w:pPr>
              <w:jc w:val="left"/>
              <w:rPr>
                <w:rFonts w:cs="Arial"/>
                <w:b/>
                <w:bCs/>
                <w:noProof/>
                <w:color w:val="000000" w:themeColor="text1"/>
                <w:lang w:val="en-US"/>
              </w:rPr>
            </w:pPr>
            <w:ins w:id="26" w:author="super_user" w:date="2023-07-22T17:52:00Z">
              <w:r>
                <w:rPr>
                  <w:rFonts w:cs="Arial"/>
                  <w:b/>
                  <w:bCs/>
                  <w:noProof/>
                  <w:color w:val="000000" w:themeColor="text1"/>
                  <w:lang w:val="en-US" w:eastAsia="en-US"/>
                  <w:rPrChange w:id="27">
                    <w:rPr>
                      <w:noProof/>
                      <w:lang w:val="en-US" w:eastAsia="en-US"/>
                    </w:rPr>
                  </w:rPrChange>
                </w:rPr>
                <w:drawing>
                  <wp:inline distT="0" distB="0" distL="0" distR="0" wp14:anchorId="7346F033" wp14:editId="0379D363">
                    <wp:extent cx="5267325" cy="525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ins>
          </w:p>
          <w:p w14:paraId="33157E7A" w14:textId="77777777" w:rsidR="006003E3" w:rsidRDefault="006003E3" w:rsidP="00ED55C7">
            <w:pPr>
              <w:jc w:val="left"/>
              <w:rPr>
                <w:rFonts w:cs="Arial"/>
                <w:b/>
                <w:bCs/>
                <w:noProof/>
                <w:color w:val="000000" w:themeColor="text1"/>
                <w:lang w:val="en-US"/>
              </w:rPr>
            </w:pPr>
          </w:p>
          <w:p w14:paraId="5AA1E96F" w14:textId="77777777" w:rsidR="006003E3" w:rsidRDefault="006003E3" w:rsidP="00ED55C7">
            <w:pPr>
              <w:jc w:val="left"/>
              <w:rPr>
                <w:rFonts w:cs="Arial"/>
                <w:b/>
                <w:bCs/>
                <w:noProof/>
                <w:color w:val="000000" w:themeColor="text1"/>
                <w:lang w:val="en-US"/>
              </w:rPr>
            </w:pPr>
          </w:p>
          <w:p w14:paraId="10851C5F" w14:textId="77777777" w:rsidR="006003E3" w:rsidRDefault="006003E3" w:rsidP="00ED55C7">
            <w:pPr>
              <w:jc w:val="left"/>
              <w:rPr>
                <w:rFonts w:cs="Arial"/>
                <w:b/>
                <w:bCs/>
                <w:noProof/>
                <w:color w:val="000000" w:themeColor="text1"/>
                <w:lang w:val="en-US"/>
              </w:rPr>
            </w:pPr>
          </w:p>
          <w:p w14:paraId="5D9E2234" w14:textId="77777777" w:rsidR="006003E3" w:rsidRDefault="006003E3" w:rsidP="00ED55C7">
            <w:pPr>
              <w:jc w:val="left"/>
              <w:rPr>
                <w:rFonts w:cs="Arial"/>
                <w:b/>
                <w:bCs/>
                <w:noProof/>
                <w:color w:val="000000" w:themeColor="text1"/>
                <w:lang w:val="en-US"/>
              </w:rPr>
            </w:pPr>
          </w:p>
          <w:p w14:paraId="16931FDA" w14:textId="77777777" w:rsidR="006003E3" w:rsidDel="00610F13" w:rsidRDefault="006003E3" w:rsidP="00ED55C7">
            <w:pPr>
              <w:jc w:val="left"/>
              <w:rPr>
                <w:del w:id="28" w:author="super_user" w:date="2023-07-22T17:53:00Z"/>
                <w:rFonts w:cs="Arial"/>
                <w:b/>
                <w:bCs/>
                <w:noProof/>
                <w:color w:val="000000" w:themeColor="text1"/>
                <w:lang w:val="en-US"/>
              </w:rPr>
            </w:pPr>
          </w:p>
          <w:p w14:paraId="2539A472" w14:textId="77777777" w:rsidR="006003E3" w:rsidDel="00610F13" w:rsidRDefault="006003E3" w:rsidP="00ED55C7">
            <w:pPr>
              <w:jc w:val="left"/>
              <w:rPr>
                <w:del w:id="29" w:author="super_user" w:date="2023-07-22T17:53:00Z"/>
                <w:rFonts w:cs="Arial"/>
                <w:b/>
                <w:bCs/>
                <w:noProof/>
                <w:color w:val="000000" w:themeColor="text1"/>
                <w:lang w:val="en-US"/>
              </w:rPr>
            </w:pPr>
          </w:p>
          <w:p w14:paraId="2F66705F" w14:textId="77777777" w:rsidR="006003E3" w:rsidDel="00610F13" w:rsidRDefault="006003E3" w:rsidP="00ED55C7">
            <w:pPr>
              <w:jc w:val="left"/>
              <w:rPr>
                <w:del w:id="30" w:author="super_user" w:date="2023-07-22T17:53:00Z"/>
                <w:rFonts w:cs="Arial"/>
                <w:b/>
                <w:bCs/>
                <w:noProof/>
                <w:color w:val="000000" w:themeColor="text1"/>
                <w:lang w:val="en-US"/>
              </w:rPr>
            </w:pPr>
          </w:p>
          <w:p w14:paraId="07F1C6E1" w14:textId="77777777" w:rsidR="006003E3" w:rsidDel="00610F13" w:rsidRDefault="006003E3" w:rsidP="00ED55C7">
            <w:pPr>
              <w:jc w:val="left"/>
              <w:rPr>
                <w:del w:id="31" w:author="super_user" w:date="2023-07-22T17:53:00Z"/>
                <w:rFonts w:cs="Arial"/>
                <w:b/>
                <w:bCs/>
                <w:noProof/>
                <w:color w:val="000000" w:themeColor="text1"/>
                <w:lang w:val="en-US"/>
              </w:rPr>
            </w:pPr>
          </w:p>
          <w:p w14:paraId="61675B76" w14:textId="77777777" w:rsidR="006003E3" w:rsidDel="00610F13" w:rsidRDefault="006003E3" w:rsidP="00ED55C7">
            <w:pPr>
              <w:jc w:val="left"/>
              <w:rPr>
                <w:del w:id="32" w:author="super_user" w:date="2023-07-22T17:53:00Z"/>
                <w:rFonts w:cs="Arial"/>
                <w:b/>
                <w:bCs/>
                <w:noProof/>
                <w:color w:val="000000" w:themeColor="text1"/>
                <w:lang w:val="en-US"/>
              </w:rPr>
            </w:pPr>
          </w:p>
          <w:p w14:paraId="552CA0C6" w14:textId="77777777" w:rsidR="006003E3" w:rsidDel="00610F13" w:rsidRDefault="006003E3" w:rsidP="00ED55C7">
            <w:pPr>
              <w:jc w:val="left"/>
              <w:rPr>
                <w:del w:id="33" w:author="super_user" w:date="2023-07-22T17:52:00Z"/>
                <w:rFonts w:cs="Arial"/>
                <w:b/>
                <w:bCs/>
                <w:noProof/>
                <w:color w:val="000000" w:themeColor="text1"/>
                <w:lang w:val="en-US"/>
              </w:rPr>
            </w:pPr>
          </w:p>
          <w:p w14:paraId="2C209CC7" w14:textId="77777777" w:rsidR="006003E3" w:rsidDel="00610F13" w:rsidRDefault="006003E3" w:rsidP="00ED55C7">
            <w:pPr>
              <w:jc w:val="left"/>
              <w:rPr>
                <w:del w:id="34" w:author="super_user" w:date="2023-07-22T17:52:00Z"/>
                <w:rFonts w:cs="Arial"/>
                <w:b/>
                <w:bCs/>
                <w:noProof/>
                <w:color w:val="000000" w:themeColor="text1"/>
                <w:lang w:val="en-US"/>
              </w:rPr>
            </w:pPr>
          </w:p>
          <w:p w14:paraId="7A2B57C1" w14:textId="77777777" w:rsidR="006003E3" w:rsidDel="00610F13" w:rsidRDefault="006003E3" w:rsidP="00ED55C7">
            <w:pPr>
              <w:jc w:val="left"/>
              <w:rPr>
                <w:del w:id="35" w:author="super_user" w:date="2023-07-22T17:52:00Z"/>
                <w:rFonts w:cs="Arial"/>
                <w:b/>
                <w:bCs/>
                <w:noProof/>
                <w:color w:val="000000" w:themeColor="text1"/>
                <w:lang w:val="en-US"/>
              </w:rPr>
            </w:pPr>
          </w:p>
          <w:p w14:paraId="6BD282AB" w14:textId="77777777" w:rsidR="006003E3" w:rsidDel="00610F13" w:rsidRDefault="006003E3" w:rsidP="00ED55C7">
            <w:pPr>
              <w:jc w:val="left"/>
              <w:rPr>
                <w:del w:id="36" w:author="super_user" w:date="2023-07-22T17:52:00Z"/>
                <w:rFonts w:cs="Arial"/>
                <w:b/>
                <w:bCs/>
                <w:noProof/>
                <w:color w:val="000000" w:themeColor="text1"/>
                <w:lang w:val="en-US"/>
              </w:rPr>
            </w:pPr>
          </w:p>
          <w:p w14:paraId="05EBC832" w14:textId="77777777" w:rsidR="006003E3" w:rsidRPr="006003E3" w:rsidDel="00610F13" w:rsidRDefault="006003E3" w:rsidP="00ED55C7">
            <w:pPr>
              <w:jc w:val="left"/>
              <w:rPr>
                <w:del w:id="37" w:author="super_user" w:date="2023-07-22T17:52:00Z"/>
                <w:rFonts w:cs="Arial"/>
                <w:b/>
                <w:bCs/>
                <w:noProof/>
                <w:color w:val="000000" w:themeColor="text1"/>
                <w:lang w:val="en-US"/>
              </w:rPr>
            </w:pPr>
          </w:p>
          <w:p w14:paraId="744D7039" w14:textId="4530E543" w:rsidR="0075256F" w:rsidRDefault="0075256F" w:rsidP="00ED55C7">
            <w:pPr>
              <w:jc w:val="left"/>
              <w:rPr>
                <w:rFonts w:cs="Arial"/>
                <w:b/>
                <w:bCs/>
                <w:noProof/>
                <w:color w:val="000000" w:themeColor="text1"/>
                <w:lang w:val="en-US"/>
              </w:rPr>
            </w:pPr>
          </w:p>
        </w:tc>
      </w:tr>
    </w:tbl>
    <w:p w14:paraId="48F68164" w14:textId="05A35CAD" w:rsidR="00ED55C7" w:rsidRDefault="00ED55C7" w:rsidP="00ED55C7">
      <w:pPr>
        <w:jc w:val="left"/>
        <w:rPr>
          <w:rFonts w:cs="Arial"/>
          <w:b/>
          <w:bCs/>
          <w:noProof/>
          <w:color w:val="000000" w:themeColor="text1"/>
          <w:lang w:val="en-US"/>
        </w:rPr>
      </w:pPr>
    </w:p>
    <w:p w14:paraId="403263FF" w14:textId="1B6AE262" w:rsidR="00ED55C7" w:rsidRDefault="00ED55C7" w:rsidP="00ED55C7">
      <w:pPr>
        <w:jc w:val="left"/>
        <w:rPr>
          <w:rFonts w:cs="Arial"/>
          <w:b/>
          <w:bCs/>
          <w:noProof/>
          <w:color w:val="000000" w:themeColor="text1"/>
          <w:lang w:val="en-US"/>
        </w:rPr>
      </w:pPr>
    </w:p>
    <w:p w14:paraId="18E868D8" w14:textId="6A5F67B5" w:rsidR="00ED55C7" w:rsidRDefault="00ED55C7" w:rsidP="00ED55C7">
      <w:pPr>
        <w:pStyle w:val="af7"/>
        <w:numPr>
          <w:ilvl w:val="0"/>
          <w:numId w:val="18"/>
        </w:numPr>
        <w:spacing w:before="0"/>
        <w:jc w:val="left"/>
        <w:rPr>
          <w:rFonts w:cs="Arial"/>
          <w:lang w:val="en-US"/>
        </w:rPr>
      </w:pPr>
      <w:r w:rsidRPr="00ED55C7">
        <w:rPr>
          <w:rFonts w:cs="Arial"/>
          <w:lang w:val="en-US"/>
        </w:rPr>
        <w:br w:type="page"/>
      </w:r>
    </w:p>
    <w:p w14:paraId="1D4A3509" w14:textId="10FA4525" w:rsidR="00596524" w:rsidRPr="00887F02" w:rsidRDefault="00596524" w:rsidP="00596524">
      <w:pPr>
        <w:pStyle w:val="1"/>
        <w:rPr>
          <w:rFonts w:ascii="Arial" w:hAnsi="Arial" w:cs="Arial"/>
          <w:lang w:val="en-US"/>
        </w:rPr>
      </w:pPr>
      <w:r w:rsidRPr="2C5346B3">
        <w:rPr>
          <w:rFonts w:ascii="Arial" w:hAnsi="Arial" w:cs="Arial"/>
          <w:lang w:val="en-US"/>
        </w:rPr>
        <w:lastRenderedPageBreak/>
        <w:t xml:space="preserve">Topic </w:t>
      </w:r>
      <w:r w:rsidR="002D0401" w:rsidRPr="2C5346B3">
        <w:rPr>
          <w:rFonts w:ascii="Arial" w:hAnsi="Arial" w:cs="Arial"/>
          <w:lang w:val="en-US"/>
        </w:rPr>
        <w:t>4</w:t>
      </w:r>
      <w:r w:rsidRPr="2C5346B3">
        <w:rPr>
          <w:rFonts w:ascii="Arial" w:hAnsi="Arial" w:cs="Arial"/>
          <w:lang w:val="en-US"/>
        </w:rPr>
        <w:t xml:space="preserve">: </w:t>
      </w:r>
      <w:r w:rsidR="00B8038F" w:rsidRPr="2C5346B3">
        <w:rPr>
          <w:rFonts w:ascii="Arial" w:hAnsi="Arial" w:cs="Arial"/>
          <w:lang w:val="en-US"/>
        </w:rPr>
        <w:t>Correlation</w:t>
      </w:r>
      <w:r w:rsidR="002D0401" w:rsidRPr="2C5346B3">
        <w:rPr>
          <w:rFonts w:ascii="Arial" w:hAnsi="Arial" w:cs="Arial"/>
          <w:lang w:val="en-US"/>
        </w:rPr>
        <w:t xml:space="preserve"> </w:t>
      </w:r>
    </w:p>
    <w:p w14:paraId="42F007EA" w14:textId="35FC4AC2" w:rsidR="00596524" w:rsidRPr="002E5BF9" w:rsidRDefault="004364EE" w:rsidP="00596524">
      <w:pPr>
        <w:rPr>
          <w:b/>
          <w:sz w:val="22"/>
          <w:szCs w:val="22"/>
          <w:lang w:val="en-US"/>
        </w:rPr>
      </w:pPr>
      <w:r w:rsidRPr="004364EE">
        <w:rPr>
          <w:sz w:val="22"/>
          <w:szCs w:val="22"/>
          <w:lang w:val="en-US"/>
        </w:rPr>
        <w:t>Y</w:t>
      </w:r>
      <w:r w:rsidR="00596524" w:rsidRPr="004364EE">
        <w:rPr>
          <w:sz w:val="22"/>
          <w:szCs w:val="22"/>
          <w:lang w:val="en-US"/>
        </w:rPr>
        <w:t>ou are given the foll</w:t>
      </w:r>
      <w:r>
        <w:rPr>
          <w:sz w:val="22"/>
          <w:szCs w:val="22"/>
          <w:lang w:val="en-US"/>
        </w:rPr>
        <w:t>o</w:t>
      </w:r>
      <w:r w:rsidR="00596524" w:rsidRPr="004364EE">
        <w:rPr>
          <w:sz w:val="22"/>
          <w:szCs w:val="22"/>
          <w:lang w:val="en-US"/>
        </w:rPr>
        <w:t>wi</w:t>
      </w:r>
      <w:r>
        <w:rPr>
          <w:sz w:val="22"/>
          <w:szCs w:val="22"/>
          <w:lang w:val="en-US"/>
        </w:rPr>
        <w:t>n</w:t>
      </w:r>
      <w:r w:rsidR="00596524" w:rsidRPr="004364EE">
        <w:rPr>
          <w:sz w:val="22"/>
          <w:szCs w:val="22"/>
          <w:lang w:val="en-US"/>
        </w:rPr>
        <w:t xml:space="preserve">g vectors </w:t>
      </w:r>
      <w:r w:rsidR="00596524" w:rsidRPr="007F7E5C">
        <w:rPr>
          <w:rFonts w:ascii="Courier New" w:hAnsi="Courier New" w:cs="Courier New"/>
          <w:sz w:val="22"/>
          <w:lang w:val="en-US"/>
        </w:rPr>
        <w:t xml:space="preserve">a = </w:t>
      </w:r>
      <w:r w:rsidRPr="007F7E5C">
        <w:rPr>
          <w:rFonts w:ascii="Courier New" w:hAnsi="Courier New" w:cs="Courier New"/>
          <w:sz w:val="22"/>
          <w:lang w:val="en-US"/>
        </w:rPr>
        <w:t>[11, 15, 23, 46, 52, 75</w:t>
      </w:r>
      <w:r w:rsidR="00596524" w:rsidRPr="007F7E5C">
        <w:rPr>
          <w:rFonts w:ascii="Courier New" w:hAnsi="Courier New" w:cs="Courier New"/>
          <w:sz w:val="22"/>
          <w:lang w:val="en-US"/>
        </w:rPr>
        <w:t>]</w:t>
      </w:r>
      <w:r w:rsidR="00596524" w:rsidRPr="004364EE">
        <w:rPr>
          <w:sz w:val="22"/>
          <w:szCs w:val="22"/>
          <w:lang w:val="en-US"/>
        </w:rPr>
        <w:t xml:space="preserve"> and </w:t>
      </w:r>
      <w:r w:rsidR="00596524" w:rsidRPr="007F7E5C">
        <w:rPr>
          <w:rFonts w:ascii="Courier New" w:hAnsi="Courier New" w:cs="Courier New"/>
          <w:sz w:val="22"/>
          <w:lang w:val="en-US"/>
        </w:rPr>
        <w:t>w = [</w:t>
      </w:r>
      <w:r w:rsidRPr="007F7E5C">
        <w:rPr>
          <w:rFonts w:ascii="Courier New" w:hAnsi="Courier New" w:cs="Courier New"/>
          <w:sz w:val="22"/>
          <w:lang w:val="en-US"/>
        </w:rPr>
        <w:t>34, 49, 58, 62, 69, 64</w:t>
      </w:r>
      <w:r w:rsidR="00596524">
        <w:rPr>
          <w:sz w:val="22"/>
          <w:szCs w:val="22"/>
          <w:lang w:val="en-US"/>
        </w:rPr>
        <w:t xml:space="preserve">], which represent ages and weights, respectively, of a sample of people. </w:t>
      </w:r>
      <w:r w:rsidR="002E5BF9" w:rsidRPr="002E5BF9">
        <w:rPr>
          <w:b/>
          <w:sz w:val="22"/>
          <w:szCs w:val="22"/>
          <w:lang w:val="en-US"/>
        </w:rPr>
        <w:t>(15 points)</w:t>
      </w:r>
    </w:p>
    <w:p w14:paraId="54549C7C" w14:textId="57948E9A" w:rsidR="00596524" w:rsidRPr="002D0401" w:rsidRDefault="00596524" w:rsidP="1F8F294E">
      <w:pPr>
        <w:pStyle w:val="af7"/>
        <w:numPr>
          <w:ilvl w:val="0"/>
          <w:numId w:val="19"/>
        </w:numPr>
        <w:rPr>
          <w:b/>
          <w:bCs/>
          <w:sz w:val="22"/>
          <w:szCs w:val="22"/>
          <w:lang w:val="en-US"/>
        </w:rPr>
      </w:pPr>
      <w:r w:rsidRPr="1F8F294E">
        <w:rPr>
          <w:sz w:val="22"/>
          <w:szCs w:val="22"/>
          <w:lang w:val="en-US"/>
        </w:rPr>
        <w:t xml:space="preserve">Use pen and paper </w:t>
      </w:r>
      <w:r w:rsidR="004364EE" w:rsidRPr="1F8F294E">
        <w:rPr>
          <w:sz w:val="22"/>
          <w:szCs w:val="22"/>
          <w:lang w:val="en-US"/>
        </w:rPr>
        <w:t xml:space="preserve">to calculate the correlation between </w:t>
      </w:r>
      <w:r w:rsidR="004364EE" w:rsidRPr="1F8F294E">
        <w:rPr>
          <w:rFonts w:ascii="Courier New" w:hAnsi="Courier New" w:cs="Courier New"/>
          <w:sz w:val="22"/>
          <w:szCs w:val="22"/>
          <w:lang w:val="en-US"/>
        </w:rPr>
        <w:t>a</w:t>
      </w:r>
      <w:r w:rsidR="004364EE" w:rsidRPr="1F8F294E">
        <w:rPr>
          <w:sz w:val="22"/>
          <w:szCs w:val="22"/>
          <w:lang w:val="en-US"/>
        </w:rPr>
        <w:t xml:space="preserve"> and </w:t>
      </w:r>
      <w:r w:rsidR="004364EE" w:rsidRPr="1F8F294E">
        <w:rPr>
          <w:rFonts w:ascii="Courier New" w:hAnsi="Courier New" w:cs="Courier New"/>
          <w:sz w:val="22"/>
          <w:szCs w:val="22"/>
          <w:lang w:val="en-US"/>
        </w:rPr>
        <w:t>w</w:t>
      </w:r>
      <w:r w:rsidR="00530DD7" w:rsidRPr="1F8F294E">
        <w:rPr>
          <w:rFonts w:ascii="Courier New" w:hAnsi="Courier New" w:cs="Courier New"/>
          <w:sz w:val="22"/>
          <w:szCs w:val="22"/>
          <w:lang w:val="en-US"/>
        </w:rPr>
        <w:t xml:space="preserve"> </w:t>
      </w:r>
      <w:r w:rsidR="00530DD7" w:rsidRPr="1F8F294E">
        <w:rPr>
          <w:sz w:val="22"/>
          <w:szCs w:val="22"/>
          <w:lang w:val="en-US"/>
        </w:rPr>
        <w:t>using the Pearson correlation coefficient</w:t>
      </w:r>
      <w:r w:rsidR="004364EE" w:rsidRPr="1F8F294E">
        <w:rPr>
          <w:sz w:val="22"/>
          <w:szCs w:val="22"/>
          <w:lang w:val="en-US"/>
        </w:rPr>
        <w:t>. V</w:t>
      </w:r>
      <w:r w:rsidRPr="1F8F294E">
        <w:rPr>
          <w:sz w:val="22"/>
          <w:szCs w:val="22"/>
          <w:lang w:val="en-US"/>
        </w:rPr>
        <w:t xml:space="preserve">erify your answer with R. Include your </w:t>
      </w:r>
      <w:r w:rsidR="00066793" w:rsidRPr="1F8F294E">
        <w:rPr>
          <w:sz w:val="22"/>
          <w:szCs w:val="22"/>
          <w:lang w:val="en-US"/>
        </w:rPr>
        <w:t xml:space="preserve">calculations, R </w:t>
      </w:r>
      <w:r w:rsidRPr="1F8F294E">
        <w:rPr>
          <w:sz w:val="22"/>
          <w:szCs w:val="22"/>
          <w:lang w:val="en-US"/>
        </w:rPr>
        <w:t>code</w:t>
      </w:r>
      <w:r w:rsidR="00066793" w:rsidRPr="1F8F294E">
        <w:rPr>
          <w:sz w:val="22"/>
          <w:szCs w:val="22"/>
          <w:lang w:val="en-US"/>
        </w:rPr>
        <w:t>, and an interpretation of the result</w:t>
      </w:r>
      <w:r w:rsidRPr="1F8F294E">
        <w:rPr>
          <w:sz w:val="22"/>
          <w:szCs w:val="22"/>
          <w:lang w:val="en-US"/>
        </w:rPr>
        <w:t>.</w:t>
      </w:r>
      <w:r w:rsidR="002E5BF9" w:rsidRPr="1F8F294E">
        <w:rPr>
          <w:sz w:val="22"/>
          <w:szCs w:val="22"/>
          <w:lang w:val="en-US"/>
        </w:rPr>
        <w:t xml:space="preserve"> </w:t>
      </w:r>
      <w:r w:rsidR="002E5BF9" w:rsidRPr="1F8F294E">
        <w:rPr>
          <w:b/>
          <w:bCs/>
          <w:sz w:val="22"/>
          <w:szCs w:val="22"/>
          <w:lang w:val="en-US"/>
        </w:rPr>
        <w:t>(</w:t>
      </w:r>
      <w:r w:rsidR="009B5599" w:rsidRPr="1F8F294E">
        <w:rPr>
          <w:b/>
          <w:bCs/>
          <w:sz w:val="22"/>
          <w:szCs w:val="22"/>
          <w:lang w:val="en-US"/>
        </w:rPr>
        <w:t>5</w:t>
      </w:r>
      <w:r w:rsidR="002E5BF9" w:rsidRPr="1F8F294E">
        <w:rPr>
          <w:b/>
          <w:bCs/>
          <w:sz w:val="22"/>
          <w:szCs w:val="22"/>
          <w:lang w:val="en-US"/>
        </w:rPr>
        <w:t xml:space="preserve"> points)</w:t>
      </w:r>
    </w:p>
    <w:p w14:paraId="74A58446" w14:textId="77777777" w:rsidR="0028428E" w:rsidRDefault="0028428E" w:rsidP="0028428E">
      <w:pPr>
        <w:pStyle w:val="af7"/>
        <w:rPr>
          <w:sz w:val="22"/>
          <w:szCs w:val="22"/>
          <w:lang w:val="en-US"/>
        </w:rPr>
      </w:pPr>
    </w:p>
    <w:p w14:paraId="11AC2479" w14:textId="77777777" w:rsidR="0028428E" w:rsidRPr="004364EE" w:rsidRDefault="0028428E" w:rsidP="0028428E">
      <w:pPr>
        <w:pStyle w:val="af7"/>
        <w:rPr>
          <w:sz w:val="22"/>
          <w:szCs w:val="22"/>
          <w:lang w:val="en-US"/>
        </w:rPr>
      </w:pPr>
    </w:p>
    <w:tbl>
      <w:tblPr>
        <w:tblStyle w:val="af2"/>
        <w:tblW w:w="0" w:type="auto"/>
        <w:tblLook w:val="04A0" w:firstRow="1" w:lastRow="0" w:firstColumn="1" w:lastColumn="0" w:noHBand="0" w:noVBand="1"/>
      </w:tblPr>
      <w:tblGrid>
        <w:gridCol w:w="9017"/>
      </w:tblGrid>
      <w:tr w:rsidR="00596524" w:rsidRPr="001515E5" w14:paraId="1BE28E36" w14:textId="77777777" w:rsidTr="001353E9">
        <w:tc>
          <w:tcPr>
            <w:tcW w:w="9017" w:type="dxa"/>
          </w:tcPr>
          <w:p w14:paraId="65322BBB" w14:textId="77777777" w:rsidR="00610F13" w:rsidRPr="003076D1" w:rsidRDefault="00610F13" w:rsidP="00610F13">
            <w:pPr>
              <w:rPr>
                <w:ins w:id="38" w:author="super_user" w:date="2023-07-22T17:53:00Z"/>
                <w:sz w:val="22"/>
                <w:szCs w:val="22"/>
                <w:lang w:val="en-US"/>
              </w:rPr>
            </w:pPr>
            <w:ins w:id="39" w:author="super_user" w:date="2023-07-22T17:53:00Z">
              <w:r w:rsidRPr="003076D1">
                <w:rPr>
                  <w:sz w:val="22"/>
                  <w:szCs w:val="22"/>
                  <w:lang w:val="en-US"/>
                </w:rPr>
                <w:t xml:space="preserve">a&lt;- c(11, 15, 23, 46, 52, 75) </w:t>
              </w:r>
            </w:ins>
          </w:p>
          <w:p w14:paraId="50C49985" w14:textId="77777777" w:rsidR="00610F13" w:rsidRPr="003076D1" w:rsidRDefault="00610F13" w:rsidP="00610F13">
            <w:pPr>
              <w:rPr>
                <w:ins w:id="40" w:author="super_user" w:date="2023-07-22T17:53:00Z"/>
                <w:sz w:val="22"/>
                <w:szCs w:val="22"/>
                <w:lang w:val="en-US"/>
              </w:rPr>
            </w:pPr>
            <w:ins w:id="41" w:author="super_user" w:date="2023-07-22T17:53:00Z">
              <w:r w:rsidRPr="003076D1">
                <w:rPr>
                  <w:sz w:val="22"/>
                  <w:szCs w:val="22"/>
                  <w:lang w:val="en-US"/>
                </w:rPr>
                <w:t xml:space="preserve">&gt; w&lt;-c(34, 49, 58, 62, 69, 64) </w:t>
              </w:r>
            </w:ins>
          </w:p>
          <w:p w14:paraId="2142756F" w14:textId="77777777" w:rsidR="00610F13" w:rsidRPr="003076D1" w:rsidRDefault="00610F13" w:rsidP="00610F13">
            <w:pPr>
              <w:rPr>
                <w:ins w:id="42" w:author="super_user" w:date="2023-07-22T17:53:00Z"/>
                <w:sz w:val="22"/>
                <w:szCs w:val="22"/>
                <w:lang w:val="en-US"/>
              </w:rPr>
            </w:pPr>
            <w:ins w:id="43" w:author="super_user" w:date="2023-07-22T17:53:00Z">
              <w:r w:rsidRPr="003076D1">
                <w:rPr>
                  <w:sz w:val="22"/>
                  <w:szCs w:val="22"/>
                  <w:lang w:val="en-US"/>
                </w:rPr>
                <w:t xml:space="preserve">&gt; </w:t>
              </w:r>
              <w:proofErr w:type="spellStart"/>
              <w:r w:rsidRPr="003076D1">
                <w:rPr>
                  <w:sz w:val="22"/>
                  <w:szCs w:val="22"/>
                  <w:lang w:val="en-US"/>
                </w:rPr>
                <w:t>cov</w:t>
              </w:r>
              <w:proofErr w:type="spellEnd"/>
              <w:r w:rsidRPr="003076D1">
                <w:rPr>
                  <w:sz w:val="22"/>
                  <w:szCs w:val="22"/>
                  <w:lang w:val="en-US"/>
                </w:rPr>
                <w:t>(</w:t>
              </w:r>
              <w:proofErr w:type="spellStart"/>
              <w:r w:rsidRPr="003076D1">
                <w:rPr>
                  <w:sz w:val="22"/>
                  <w:szCs w:val="22"/>
                  <w:lang w:val="en-US"/>
                </w:rPr>
                <w:t>a,w</w:t>
              </w:r>
              <w:proofErr w:type="spellEnd"/>
              <w:r w:rsidRPr="003076D1">
                <w:rPr>
                  <w:sz w:val="22"/>
                  <w:szCs w:val="22"/>
                  <w:lang w:val="en-US"/>
                </w:rPr>
                <w:t>)</w:t>
              </w:r>
            </w:ins>
          </w:p>
          <w:p w14:paraId="0D9FEF4E" w14:textId="77777777" w:rsidR="00610F13" w:rsidRPr="003076D1" w:rsidRDefault="00610F13" w:rsidP="00610F13">
            <w:pPr>
              <w:rPr>
                <w:ins w:id="44" w:author="super_user" w:date="2023-07-22T17:53:00Z"/>
                <w:sz w:val="22"/>
                <w:szCs w:val="22"/>
                <w:lang w:val="en-US"/>
              </w:rPr>
            </w:pPr>
            <w:ins w:id="45" w:author="super_user" w:date="2023-07-22T17:53:00Z">
              <w:r w:rsidRPr="003076D1">
                <w:rPr>
                  <w:sz w:val="22"/>
                  <w:szCs w:val="22"/>
                  <w:lang w:val="en-US"/>
                </w:rPr>
                <w:t>[1] 250.2</w:t>
              </w:r>
            </w:ins>
          </w:p>
          <w:p w14:paraId="4BAC3DDB" w14:textId="77777777" w:rsidR="00610F13" w:rsidRPr="003076D1" w:rsidRDefault="00610F13" w:rsidP="00610F13">
            <w:pPr>
              <w:rPr>
                <w:ins w:id="46" w:author="super_user" w:date="2023-07-22T17:53:00Z"/>
                <w:sz w:val="22"/>
                <w:szCs w:val="22"/>
                <w:lang w:val="en-US"/>
              </w:rPr>
            </w:pPr>
            <w:ins w:id="47" w:author="super_user" w:date="2023-07-22T17:53:00Z">
              <w:r w:rsidRPr="003076D1">
                <w:rPr>
                  <w:sz w:val="22"/>
                  <w:szCs w:val="22"/>
                  <w:lang w:val="en-US"/>
                </w:rPr>
                <w:t xml:space="preserve">&gt; </w:t>
              </w:r>
              <w:proofErr w:type="spellStart"/>
              <w:r w:rsidRPr="003076D1">
                <w:rPr>
                  <w:sz w:val="22"/>
                  <w:szCs w:val="22"/>
                  <w:lang w:val="en-US"/>
                </w:rPr>
                <w:t>sd</w:t>
              </w:r>
              <w:proofErr w:type="spellEnd"/>
              <w:r w:rsidRPr="003076D1">
                <w:rPr>
                  <w:sz w:val="22"/>
                  <w:szCs w:val="22"/>
                  <w:lang w:val="en-US"/>
                </w:rPr>
                <w:t>(a)</w:t>
              </w:r>
            </w:ins>
          </w:p>
          <w:p w14:paraId="29CDCF14" w14:textId="77777777" w:rsidR="00610F13" w:rsidRPr="003076D1" w:rsidRDefault="00610F13" w:rsidP="00610F13">
            <w:pPr>
              <w:rPr>
                <w:ins w:id="48" w:author="super_user" w:date="2023-07-22T17:53:00Z"/>
                <w:sz w:val="22"/>
                <w:szCs w:val="22"/>
                <w:lang w:val="en-US"/>
              </w:rPr>
            </w:pPr>
            <w:ins w:id="49" w:author="super_user" w:date="2023-07-22T17:53:00Z">
              <w:r w:rsidRPr="003076D1">
                <w:rPr>
                  <w:sz w:val="22"/>
                  <w:szCs w:val="22"/>
                  <w:lang w:val="en-US"/>
                </w:rPr>
                <w:t>[1] 24.92388</w:t>
              </w:r>
            </w:ins>
          </w:p>
          <w:p w14:paraId="578E07E8" w14:textId="77777777" w:rsidR="00610F13" w:rsidRPr="003076D1" w:rsidRDefault="00610F13" w:rsidP="00610F13">
            <w:pPr>
              <w:rPr>
                <w:ins w:id="50" w:author="super_user" w:date="2023-07-22T17:53:00Z"/>
                <w:sz w:val="22"/>
                <w:szCs w:val="22"/>
                <w:lang w:val="en-US"/>
              </w:rPr>
            </w:pPr>
            <w:ins w:id="51" w:author="super_user" w:date="2023-07-22T17:53:00Z">
              <w:r w:rsidRPr="003076D1">
                <w:rPr>
                  <w:sz w:val="22"/>
                  <w:szCs w:val="22"/>
                  <w:lang w:val="en-US"/>
                </w:rPr>
                <w:t xml:space="preserve">&gt; </w:t>
              </w:r>
              <w:proofErr w:type="spellStart"/>
              <w:r w:rsidRPr="003076D1">
                <w:rPr>
                  <w:sz w:val="22"/>
                  <w:szCs w:val="22"/>
                  <w:lang w:val="en-US"/>
                </w:rPr>
                <w:t>sd</w:t>
              </w:r>
              <w:proofErr w:type="spellEnd"/>
              <w:r w:rsidRPr="003076D1">
                <w:rPr>
                  <w:sz w:val="22"/>
                  <w:szCs w:val="22"/>
                  <w:lang w:val="en-US"/>
                </w:rPr>
                <w:t>(w)</w:t>
              </w:r>
            </w:ins>
          </w:p>
          <w:p w14:paraId="7ED240B8" w14:textId="77777777" w:rsidR="00610F13" w:rsidRPr="003076D1" w:rsidRDefault="00610F13" w:rsidP="00610F13">
            <w:pPr>
              <w:rPr>
                <w:ins w:id="52" w:author="super_user" w:date="2023-07-22T17:53:00Z"/>
                <w:sz w:val="22"/>
                <w:szCs w:val="22"/>
                <w:lang w:val="en-US"/>
              </w:rPr>
            </w:pPr>
            <w:ins w:id="53" w:author="super_user" w:date="2023-07-22T17:53:00Z">
              <w:r w:rsidRPr="003076D1">
                <w:rPr>
                  <w:sz w:val="22"/>
                  <w:szCs w:val="22"/>
                  <w:lang w:val="en-US"/>
                </w:rPr>
                <w:t>[1] 12.69646</w:t>
              </w:r>
            </w:ins>
          </w:p>
          <w:p w14:paraId="6309D332" w14:textId="77777777" w:rsidR="00610F13" w:rsidRPr="003076D1" w:rsidRDefault="00610F13" w:rsidP="00610F13">
            <w:pPr>
              <w:rPr>
                <w:ins w:id="54" w:author="super_user" w:date="2023-07-22T17:53:00Z"/>
                <w:sz w:val="22"/>
                <w:szCs w:val="22"/>
                <w:lang w:val="en-US"/>
              </w:rPr>
            </w:pPr>
            <w:ins w:id="55" w:author="super_user" w:date="2023-07-22T17:53:00Z">
              <w:r w:rsidRPr="003076D1">
                <w:rPr>
                  <w:sz w:val="22"/>
                  <w:szCs w:val="22"/>
                  <w:lang w:val="en-US"/>
                </w:rPr>
                <w:t xml:space="preserve">&gt; r= </w:t>
              </w:r>
              <w:proofErr w:type="spellStart"/>
              <w:r w:rsidRPr="003076D1">
                <w:rPr>
                  <w:sz w:val="22"/>
                  <w:szCs w:val="22"/>
                  <w:lang w:val="en-US"/>
                </w:rPr>
                <w:t>cov</w:t>
              </w:r>
              <w:proofErr w:type="spellEnd"/>
              <w:r w:rsidRPr="003076D1">
                <w:rPr>
                  <w:sz w:val="22"/>
                  <w:szCs w:val="22"/>
                  <w:lang w:val="en-US"/>
                </w:rPr>
                <w:t>(</w:t>
              </w:r>
              <w:proofErr w:type="spellStart"/>
              <w:r w:rsidRPr="003076D1">
                <w:rPr>
                  <w:sz w:val="22"/>
                  <w:szCs w:val="22"/>
                  <w:lang w:val="en-US"/>
                </w:rPr>
                <w:t>a,w</w:t>
              </w:r>
              <w:proofErr w:type="spellEnd"/>
              <w:r w:rsidRPr="003076D1">
                <w:rPr>
                  <w:sz w:val="22"/>
                  <w:szCs w:val="22"/>
                  <w:lang w:val="en-US"/>
                </w:rPr>
                <w:t>)/(</w:t>
              </w:r>
              <w:proofErr w:type="spellStart"/>
              <w:r w:rsidRPr="003076D1">
                <w:rPr>
                  <w:sz w:val="22"/>
                  <w:szCs w:val="22"/>
                  <w:lang w:val="en-US"/>
                </w:rPr>
                <w:t>sd</w:t>
              </w:r>
              <w:proofErr w:type="spellEnd"/>
              <w:r w:rsidRPr="003076D1">
                <w:rPr>
                  <w:sz w:val="22"/>
                  <w:szCs w:val="22"/>
                  <w:lang w:val="en-US"/>
                </w:rPr>
                <w:t>(a)*</w:t>
              </w:r>
              <w:proofErr w:type="spellStart"/>
              <w:r w:rsidRPr="003076D1">
                <w:rPr>
                  <w:sz w:val="22"/>
                  <w:szCs w:val="22"/>
                  <w:lang w:val="en-US"/>
                </w:rPr>
                <w:t>sd</w:t>
              </w:r>
              <w:proofErr w:type="spellEnd"/>
              <w:r w:rsidRPr="003076D1">
                <w:rPr>
                  <w:sz w:val="22"/>
                  <w:szCs w:val="22"/>
                  <w:lang w:val="en-US"/>
                </w:rPr>
                <w:t>(w))</w:t>
              </w:r>
            </w:ins>
          </w:p>
          <w:p w14:paraId="0AF804DA" w14:textId="77777777" w:rsidR="00610F13" w:rsidRPr="003076D1" w:rsidRDefault="00610F13" w:rsidP="00610F13">
            <w:pPr>
              <w:rPr>
                <w:ins w:id="56" w:author="super_user" w:date="2023-07-22T17:53:00Z"/>
                <w:sz w:val="22"/>
                <w:szCs w:val="22"/>
                <w:lang w:val="en-US"/>
              </w:rPr>
            </w:pPr>
            <w:ins w:id="57" w:author="super_user" w:date="2023-07-22T17:53:00Z">
              <w:r w:rsidRPr="003076D1">
                <w:rPr>
                  <w:sz w:val="22"/>
                  <w:szCs w:val="22"/>
                  <w:lang w:val="en-US"/>
                </w:rPr>
                <w:t>&gt; r</w:t>
              </w:r>
            </w:ins>
          </w:p>
          <w:p w14:paraId="67DED0F2" w14:textId="77777777" w:rsidR="00610F13" w:rsidRDefault="00610F13" w:rsidP="00610F13">
            <w:pPr>
              <w:rPr>
                <w:ins w:id="58" w:author="super_user" w:date="2023-07-22T17:53:00Z"/>
                <w:sz w:val="22"/>
                <w:szCs w:val="22"/>
                <w:lang w:val="en-US"/>
              </w:rPr>
            </w:pPr>
            <w:ins w:id="59" w:author="super_user" w:date="2023-07-22T17:53:00Z">
              <w:r w:rsidRPr="003076D1">
                <w:rPr>
                  <w:sz w:val="22"/>
                  <w:szCs w:val="22"/>
                  <w:lang w:val="en-US"/>
                </w:rPr>
                <w:t>[1] 0.7906587</w:t>
              </w:r>
            </w:ins>
          </w:p>
          <w:p w14:paraId="6A02C521" w14:textId="77777777" w:rsidR="00610F13" w:rsidRDefault="00610F13" w:rsidP="00610F13">
            <w:pPr>
              <w:rPr>
                <w:ins w:id="60" w:author="super_user" w:date="2023-07-22T17:53:00Z"/>
                <w:sz w:val="22"/>
                <w:szCs w:val="22"/>
                <w:lang w:val="en-US"/>
              </w:rPr>
            </w:pPr>
          </w:p>
          <w:p w14:paraId="07516E70" w14:textId="77777777" w:rsidR="00610F13" w:rsidRDefault="00610F13" w:rsidP="00610F13">
            <w:pPr>
              <w:rPr>
                <w:ins w:id="61" w:author="super_user" w:date="2023-07-22T17:53:00Z"/>
                <w:sz w:val="22"/>
                <w:szCs w:val="22"/>
                <w:lang w:val="en-US"/>
              </w:rPr>
            </w:pPr>
            <w:ins w:id="62" w:author="super_user" w:date="2023-07-22T17:53:00Z">
              <w:r>
                <w:rPr>
                  <w:sz w:val="22"/>
                  <w:szCs w:val="22"/>
                  <w:lang w:val="en-US"/>
                </w:rPr>
                <w:t xml:space="preserve">The r Pearson Correlation is 0.79 which means that </w:t>
              </w:r>
              <w:proofErr w:type="gramStart"/>
              <w:r>
                <w:rPr>
                  <w:sz w:val="22"/>
                  <w:szCs w:val="22"/>
                  <w:lang w:val="en-US"/>
                </w:rPr>
                <w:t>the a</w:t>
              </w:r>
              <w:proofErr w:type="gramEnd"/>
              <w:r>
                <w:rPr>
                  <w:sz w:val="22"/>
                  <w:szCs w:val="22"/>
                  <w:lang w:val="en-US"/>
                </w:rPr>
                <w:t xml:space="preserve"> and </w:t>
              </w:r>
              <w:proofErr w:type="spellStart"/>
              <w:r>
                <w:rPr>
                  <w:sz w:val="22"/>
                  <w:szCs w:val="22"/>
                  <w:lang w:val="en-US"/>
                </w:rPr>
                <w:t>w</w:t>
              </w:r>
              <w:proofErr w:type="spellEnd"/>
              <w:r>
                <w:rPr>
                  <w:sz w:val="22"/>
                  <w:szCs w:val="22"/>
                  <w:lang w:val="en-US"/>
                </w:rPr>
                <w:t xml:space="preserve"> have positive correlation. When one </w:t>
              </w:r>
              <w:proofErr w:type="gramStart"/>
              <w:r>
                <w:rPr>
                  <w:sz w:val="22"/>
                  <w:szCs w:val="22"/>
                  <w:lang w:val="en-US"/>
                </w:rPr>
                <w:t xml:space="preserve">variable  </w:t>
              </w:r>
              <w:r w:rsidRPr="003076D1">
                <w:rPr>
                  <w:sz w:val="22"/>
                  <w:szCs w:val="22"/>
                  <w:lang w:val="en-US"/>
                </w:rPr>
                <w:t>changes</w:t>
              </w:r>
              <w:proofErr w:type="gramEnd"/>
              <w:r w:rsidRPr="003076D1">
                <w:rPr>
                  <w:sz w:val="22"/>
                  <w:szCs w:val="22"/>
                  <w:lang w:val="en-US"/>
                </w:rPr>
                <w:t>, the other variable changes in the same direction.</w:t>
              </w:r>
            </w:ins>
          </w:p>
          <w:p w14:paraId="5CE4F00A" w14:textId="77777777" w:rsidR="00B8038F" w:rsidRDefault="00B8038F" w:rsidP="004364EE">
            <w:pPr>
              <w:rPr>
                <w:sz w:val="22"/>
                <w:szCs w:val="22"/>
                <w:lang w:val="en-US"/>
              </w:rPr>
            </w:pPr>
          </w:p>
          <w:p w14:paraId="55D9AA5D" w14:textId="77777777" w:rsidR="006003E3" w:rsidRDefault="006003E3" w:rsidP="004364EE">
            <w:pPr>
              <w:rPr>
                <w:sz w:val="22"/>
                <w:szCs w:val="22"/>
                <w:lang w:val="en-US"/>
              </w:rPr>
            </w:pPr>
          </w:p>
          <w:p w14:paraId="1A699FDC" w14:textId="77777777" w:rsidR="006003E3" w:rsidRDefault="006003E3" w:rsidP="004364EE">
            <w:pPr>
              <w:rPr>
                <w:sz w:val="22"/>
                <w:szCs w:val="22"/>
                <w:lang w:val="en-US"/>
              </w:rPr>
            </w:pPr>
          </w:p>
          <w:p w14:paraId="612667E1" w14:textId="77777777" w:rsidR="006003E3" w:rsidRDefault="006003E3" w:rsidP="004364EE">
            <w:pPr>
              <w:rPr>
                <w:sz w:val="22"/>
                <w:szCs w:val="22"/>
                <w:lang w:val="en-US"/>
              </w:rPr>
            </w:pPr>
          </w:p>
          <w:p w14:paraId="196BFBFB" w14:textId="77777777" w:rsidR="006003E3" w:rsidRDefault="006003E3" w:rsidP="004364EE">
            <w:pPr>
              <w:rPr>
                <w:sz w:val="22"/>
                <w:szCs w:val="22"/>
                <w:lang w:val="en-US"/>
              </w:rPr>
            </w:pPr>
          </w:p>
          <w:p w14:paraId="5EAE8C78" w14:textId="77777777" w:rsidR="006003E3" w:rsidRDefault="006003E3" w:rsidP="004364EE">
            <w:pPr>
              <w:rPr>
                <w:sz w:val="22"/>
                <w:szCs w:val="22"/>
                <w:lang w:val="en-US"/>
              </w:rPr>
            </w:pPr>
          </w:p>
          <w:p w14:paraId="54F3977E" w14:textId="77777777" w:rsidR="006003E3" w:rsidRDefault="006003E3" w:rsidP="004364EE">
            <w:pPr>
              <w:rPr>
                <w:sz w:val="22"/>
                <w:szCs w:val="22"/>
                <w:lang w:val="en-US"/>
              </w:rPr>
            </w:pPr>
          </w:p>
          <w:p w14:paraId="2BEC1B5D" w14:textId="6092055F" w:rsidR="006003E3" w:rsidRPr="00980521" w:rsidRDefault="006003E3" w:rsidP="004364EE">
            <w:pPr>
              <w:rPr>
                <w:sz w:val="22"/>
                <w:szCs w:val="22"/>
                <w:lang w:val="en-US"/>
              </w:rPr>
            </w:pPr>
          </w:p>
        </w:tc>
      </w:tr>
    </w:tbl>
    <w:p w14:paraId="5D7675C6" w14:textId="77777777" w:rsidR="00596524" w:rsidRDefault="00596524" w:rsidP="00596524">
      <w:pPr>
        <w:rPr>
          <w:sz w:val="22"/>
          <w:szCs w:val="22"/>
          <w:lang w:val="en-US"/>
        </w:rPr>
      </w:pPr>
    </w:p>
    <w:p w14:paraId="240D9F15" w14:textId="7078FAF2" w:rsidR="00530DD7" w:rsidRPr="002D0401" w:rsidRDefault="00530DD7" w:rsidP="00530DD7">
      <w:pPr>
        <w:pStyle w:val="af7"/>
        <w:numPr>
          <w:ilvl w:val="0"/>
          <w:numId w:val="19"/>
        </w:numPr>
        <w:rPr>
          <w:b/>
          <w:sz w:val="22"/>
          <w:szCs w:val="22"/>
          <w:lang w:val="en-US"/>
        </w:rPr>
      </w:pPr>
      <w:r w:rsidRPr="004364EE">
        <w:rPr>
          <w:sz w:val="22"/>
          <w:szCs w:val="22"/>
          <w:lang w:val="en-US"/>
        </w:rPr>
        <w:t xml:space="preserve">Use pen and paper </w:t>
      </w:r>
      <w:r>
        <w:rPr>
          <w:sz w:val="22"/>
          <w:szCs w:val="22"/>
          <w:lang w:val="en-US"/>
        </w:rPr>
        <w:t>to ca</w:t>
      </w:r>
      <w:r w:rsidRPr="004364EE">
        <w:rPr>
          <w:sz w:val="22"/>
          <w:szCs w:val="22"/>
          <w:lang w:val="en-US"/>
        </w:rPr>
        <w:t>lc</w:t>
      </w:r>
      <w:r>
        <w:rPr>
          <w:sz w:val="22"/>
          <w:szCs w:val="22"/>
          <w:lang w:val="en-US"/>
        </w:rPr>
        <w:t>u</w:t>
      </w:r>
      <w:r w:rsidRPr="004364EE">
        <w:rPr>
          <w:sz w:val="22"/>
          <w:szCs w:val="22"/>
          <w:lang w:val="en-US"/>
        </w:rPr>
        <w:t xml:space="preserve">late the correlation between </w:t>
      </w:r>
      <w:r w:rsidRPr="00066793">
        <w:rPr>
          <w:rFonts w:ascii="Courier New" w:hAnsi="Courier New" w:cs="Courier New"/>
          <w:sz w:val="22"/>
          <w:lang w:val="en-US"/>
        </w:rPr>
        <w:t>a</w:t>
      </w:r>
      <w:r w:rsidRPr="004364EE">
        <w:rPr>
          <w:sz w:val="22"/>
          <w:szCs w:val="22"/>
          <w:lang w:val="en-US"/>
        </w:rPr>
        <w:t xml:space="preserve"> and </w:t>
      </w:r>
      <w:r w:rsidRPr="00066793">
        <w:rPr>
          <w:rFonts w:ascii="Courier New" w:hAnsi="Courier New" w:cs="Courier New"/>
          <w:sz w:val="22"/>
          <w:lang w:val="en-US"/>
        </w:rPr>
        <w:t>w</w:t>
      </w:r>
      <w:r>
        <w:rPr>
          <w:rFonts w:ascii="Courier New" w:hAnsi="Courier New" w:cs="Courier New"/>
          <w:sz w:val="22"/>
          <w:lang w:val="en-US"/>
        </w:rPr>
        <w:t xml:space="preserve"> </w:t>
      </w:r>
      <w:r w:rsidRPr="00530DD7">
        <w:rPr>
          <w:sz w:val="22"/>
          <w:szCs w:val="22"/>
          <w:lang w:val="en-US"/>
        </w:rPr>
        <w:t>using the Spearman</w:t>
      </w:r>
      <w:r>
        <w:rPr>
          <w:sz w:val="22"/>
          <w:szCs w:val="22"/>
          <w:lang w:val="en-US"/>
        </w:rPr>
        <w:t>’s rank</w:t>
      </w:r>
      <w:r w:rsidRPr="00530DD7">
        <w:rPr>
          <w:sz w:val="22"/>
          <w:szCs w:val="22"/>
          <w:lang w:val="en-US"/>
        </w:rPr>
        <w:t xml:space="preserve"> </w:t>
      </w:r>
      <w:r>
        <w:rPr>
          <w:sz w:val="22"/>
          <w:szCs w:val="22"/>
          <w:lang w:val="en-US"/>
        </w:rPr>
        <w:t>c</w:t>
      </w:r>
      <w:r w:rsidRPr="00530DD7">
        <w:rPr>
          <w:sz w:val="22"/>
          <w:szCs w:val="22"/>
          <w:lang w:val="en-US"/>
        </w:rPr>
        <w:t xml:space="preserve">orrelation </w:t>
      </w:r>
      <w:r>
        <w:rPr>
          <w:sz w:val="22"/>
          <w:szCs w:val="22"/>
          <w:lang w:val="en-US"/>
        </w:rPr>
        <w:t>c</w:t>
      </w:r>
      <w:r w:rsidRPr="00530DD7">
        <w:rPr>
          <w:sz w:val="22"/>
          <w:szCs w:val="22"/>
          <w:lang w:val="en-US"/>
        </w:rPr>
        <w:t>oefficient</w:t>
      </w:r>
      <w:r>
        <w:rPr>
          <w:sz w:val="22"/>
          <w:szCs w:val="22"/>
          <w:lang w:val="en-US"/>
        </w:rPr>
        <w:t>. V</w:t>
      </w:r>
      <w:r w:rsidRPr="004364EE">
        <w:rPr>
          <w:sz w:val="22"/>
          <w:szCs w:val="22"/>
          <w:lang w:val="en-US"/>
        </w:rPr>
        <w:t xml:space="preserve">erify your answer with R. Include your </w:t>
      </w:r>
      <w:r>
        <w:rPr>
          <w:sz w:val="22"/>
          <w:szCs w:val="22"/>
          <w:lang w:val="en-US"/>
        </w:rPr>
        <w:t xml:space="preserve">calculations, R </w:t>
      </w:r>
      <w:r w:rsidRPr="004364EE">
        <w:rPr>
          <w:sz w:val="22"/>
          <w:szCs w:val="22"/>
          <w:lang w:val="en-US"/>
        </w:rPr>
        <w:t>code</w:t>
      </w:r>
      <w:r>
        <w:rPr>
          <w:sz w:val="22"/>
          <w:szCs w:val="22"/>
          <w:lang w:val="en-US"/>
        </w:rPr>
        <w:t>, and an interpretation of the result</w:t>
      </w:r>
      <w:r w:rsidRPr="004364EE">
        <w:rPr>
          <w:sz w:val="22"/>
          <w:szCs w:val="22"/>
          <w:lang w:val="en-US"/>
        </w:rPr>
        <w:t>.</w:t>
      </w:r>
      <w:r>
        <w:rPr>
          <w:sz w:val="22"/>
          <w:szCs w:val="22"/>
          <w:lang w:val="en-US"/>
        </w:rPr>
        <w:t xml:space="preserve"> </w:t>
      </w:r>
      <w:r w:rsidRPr="002D0401">
        <w:rPr>
          <w:b/>
          <w:sz w:val="22"/>
          <w:szCs w:val="22"/>
          <w:lang w:val="en-US"/>
        </w:rPr>
        <w:t>(5 points)</w:t>
      </w:r>
    </w:p>
    <w:p w14:paraId="399CB309" w14:textId="77777777" w:rsidR="00530DD7" w:rsidRDefault="00530DD7" w:rsidP="00530DD7">
      <w:pPr>
        <w:pStyle w:val="af7"/>
        <w:rPr>
          <w:sz w:val="22"/>
          <w:szCs w:val="22"/>
          <w:lang w:val="en-US"/>
        </w:rPr>
      </w:pPr>
    </w:p>
    <w:p w14:paraId="005A9F9F" w14:textId="77777777" w:rsidR="00530DD7" w:rsidRPr="004364EE" w:rsidRDefault="00530DD7" w:rsidP="00530DD7">
      <w:pPr>
        <w:pStyle w:val="af7"/>
        <w:rPr>
          <w:sz w:val="22"/>
          <w:szCs w:val="22"/>
          <w:lang w:val="en-US"/>
        </w:rPr>
      </w:pPr>
    </w:p>
    <w:tbl>
      <w:tblPr>
        <w:tblStyle w:val="af2"/>
        <w:tblW w:w="0" w:type="auto"/>
        <w:tblLook w:val="04A0" w:firstRow="1" w:lastRow="0" w:firstColumn="1" w:lastColumn="0" w:noHBand="0" w:noVBand="1"/>
      </w:tblPr>
      <w:tblGrid>
        <w:gridCol w:w="9017"/>
      </w:tblGrid>
      <w:tr w:rsidR="00530DD7" w:rsidRPr="001515E5" w14:paraId="6FE98E78" w14:textId="77777777" w:rsidTr="00472036">
        <w:tc>
          <w:tcPr>
            <w:tcW w:w="9017" w:type="dxa"/>
          </w:tcPr>
          <w:p w14:paraId="45D20049" w14:textId="77777777" w:rsidR="00610F13" w:rsidRPr="003076D1" w:rsidRDefault="00610F13" w:rsidP="00610F13">
            <w:pPr>
              <w:rPr>
                <w:ins w:id="63" w:author="super_user" w:date="2023-07-22T17:53:00Z"/>
                <w:sz w:val="22"/>
                <w:szCs w:val="22"/>
                <w:lang w:val="en-US"/>
              </w:rPr>
            </w:pPr>
            <w:ins w:id="64" w:author="super_user" w:date="2023-07-22T17:53:00Z">
              <w:r w:rsidRPr="003076D1">
                <w:rPr>
                  <w:sz w:val="22"/>
                  <w:szCs w:val="22"/>
                  <w:lang w:val="en-US"/>
                </w:rPr>
                <w:t xml:space="preserve">rho = </w:t>
              </w:r>
              <w:proofErr w:type="spellStart"/>
              <w:r w:rsidRPr="003076D1">
                <w:rPr>
                  <w:sz w:val="22"/>
                  <w:szCs w:val="22"/>
                  <w:lang w:val="en-US"/>
                </w:rPr>
                <w:t>cor</w:t>
              </w:r>
              <w:proofErr w:type="spellEnd"/>
              <w:r w:rsidRPr="003076D1">
                <w:rPr>
                  <w:sz w:val="22"/>
                  <w:szCs w:val="22"/>
                  <w:lang w:val="en-US"/>
                </w:rPr>
                <w:t>(</w:t>
              </w:r>
              <w:proofErr w:type="spellStart"/>
              <w:r w:rsidRPr="003076D1">
                <w:rPr>
                  <w:sz w:val="22"/>
                  <w:szCs w:val="22"/>
                  <w:lang w:val="en-US"/>
                </w:rPr>
                <w:t>a,w</w:t>
              </w:r>
              <w:proofErr w:type="spellEnd"/>
              <w:r w:rsidRPr="003076D1">
                <w:rPr>
                  <w:sz w:val="22"/>
                  <w:szCs w:val="22"/>
                  <w:lang w:val="en-US"/>
                </w:rPr>
                <w:t>, method= "spearman")</w:t>
              </w:r>
            </w:ins>
          </w:p>
          <w:p w14:paraId="2461BD40" w14:textId="77777777" w:rsidR="00610F13" w:rsidRPr="003076D1" w:rsidRDefault="00610F13" w:rsidP="00610F13">
            <w:pPr>
              <w:rPr>
                <w:ins w:id="65" w:author="super_user" w:date="2023-07-22T17:53:00Z"/>
                <w:sz w:val="22"/>
                <w:szCs w:val="22"/>
                <w:lang w:val="en-US"/>
              </w:rPr>
            </w:pPr>
            <w:ins w:id="66" w:author="super_user" w:date="2023-07-22T17:53:00Z">
              <w:r w:rsidRPr="003076D1">
                <w:rPr>
                  <w:sz w:val="22"/>
                  <w:szCs w:val="22"/>
                  <w:lang w:val="en-US"/>
                </w:rPr>
                <w:lastRenderedPageBreak/>
                <w:t>&gt; rho</w:t>
              </w:r>
            </w:ins>
          </w:p>
          <w:p w14:paraId="54A5F3BA" w14:textId="77777777" w:rsidR="00610F13" w:rsidRDefault="00610F13" w:rsidP="00610F13">
            <w:pPr>
              <w:rPr>
                <w:ins w:id="67" w:author="super_user" w:date="2023-07-22T17:53:00Z"/>
                <w:sz w:val="22"/>
                <w:szCs w:val="22"/>
                <w:lang w:val="en-US"/>
              </w:rPr>
            </w:pPr>
            <w:ins w:id="68" w:author="super_user" w:date="2023-07-22T17:53:00Z">
              <w:r w:rsidRPr="003076D1">
                <w:rPr>
                  <w:sz w:val="22"/>
                  <w:szCs w:val="22"/>
                  <w:lang w:val="en-US"/>
                </w:rPr>
                <w:t>[1] 0.9428571</w:t>
              </w:r>
            </w:ins>
          </w:p>
          <w:p w14:paraId="7D83F83D" w14:textId="77777777" w:rsidR="00610F13" w:rsidRDefault="00610F13" w:rsidP="00610F13">
            <w:pPr>
              <w:rPr>
                <w:ins w:id="69" w:author="super_user" w:date="2023-07-22T17:53:00Z"/>
                <w:sz w:val="22"/>
                <w:szCs w:val="22"/>
                <w:lang w:val="en-US"/>
              </w:rPr>
            </w:pPr>
          </w:p>
          <w:p w14:paraId="3E224E4F" w14:textId="77777777" w:rsidR="00610F13" w:rsidRDefault="00610F13" w:rsidP="00610F13">
            <w:pPr>
              <w:rPr>
                <w:ins w:id="70" w:author="super_user" w:date="2023-07-22T17:53:00Z"/>
                <w:sz w:val="22"/>
                <w:szCs w:val="22"/>
                <w:lang w:val="en-US"/>
              </w:rPr>
            </w:pPr>
            <w:ins w:id="71" w:author="super_user" w:date="2023-07-22T17:53:00Z">
              <w:r>
                <w:rPr>
                  <w:sz w:val="22"/>
                  <w:szCs w:val="22"/>
                  <w:lang w:val="en-US"/>
                </w:rPr>
                <w:t xml:space="preserve">The rho Spearman correlation is equal to 0.94 which means that the </w:t>
              </w:r>
              <w:r w:rsidRPr="002D4E5D">
                <w:rPr>
                  <w:sz w:val="22"/>
                  <w:szCs w:val="22"/>
                  <w:lang w:val="en-US"/>
                </w:rPr>
                <w:t>association is monotonically increasing</w:t>
              </w:r>
              <w:r>
                <w:rPr>
                  <w:sz w:val="22"/>
                  <w:szCs w:val="22"/>
                  <w:lang w:val="en-US"/>
                </w:rPr>
                <w:t xml:space="preserve"> of </w:t>
              </w:r>
              <w:proofErr w:type="gramStart"/>
              <w:r>
                <w:rPr>
                  <w:sz w:val="22"/>
                  <w:szCs w:val="22"/>
                  <w:lang w:val="en-US"/>
                </w:rPr>
                <w:t>a and</w:t>
              </w:r>
              <w:proofErr w:type="gramEnd"/>
              <w:r>
                <w:rPr>
                  <w:sz w:val="22"/>
                  <w:szCs w:val="22"/>
                  <w:lang w:val="en-US"/>
                </w:rPr>
                <w:t xml:space="preserve"> w. </w:t>
              </w:r>
            </w:ins>
          </w:p>
          <w:p w14:paraId="363648DF" w14:textId="77777777" w:rsidR="00530DD7" w:rsidRDefault="00530DD7" w:rsidP="00472036">
            <w:pPr>
              <w:rPr>
                <w:sz w:val="22"/>
                <w:szCs w:val="22"/>
                <w:lang w:val="en-US"/>
              </w:rPr>
            </w:pPr>
          </w:p>
          <w:p w14:paraId="5B965493" w14:textId="77777777" w:rsidR="006003E3" w:rsidRDefault="006003E3" w:rsidP="00472036">
            <w:pPr>
              <w:rPr>
                <w:sz w:val="22"/>
                <w:szCs w:val="22"/>
                <w:lang w:val="en-US"/>
              </w:rPr>
            </w:pPr>
          </w:p>
          <w:p w14:paraId="313762C5" w14:textId="77777777" w:rsidR="006003E3" w:rsidRDefault="006003E3" w:rsidP="00472036">
            <w:pPr>
              <w:rPr>
                <w:sz w:val="22"/>
                <w:szCs w:val="22"/>
                <w:lang w:val="en-US"/>
              </w:rPr>
            </w:pPr>
          </w:p>
          <w:p w14:paraId="34D4F177" w14:textId="77777777" w:rsidR="006003E3" w:rsidRDefault="006003E3" w:rsidP="00472036">
            <w:pPr>
              <w:rPr>
                <w:sz w:val="22"/>
                <w:szCs w:val="22"/>
                <w:lang w:val="en-US"/>
              </w:rPr>
            </w:pPr>
          </w:p>
          <w:p w14:paraId="200791AB" w14:textId="77777777" w:rsidR="006003E3" w:rsidRDefault="006003E3" w:rsidP="00472036">
            <w:pPr>
              <w:rPr>
                <w:sz w:val="22"/>
                <w:szCs w:val="22"/>
                <w:lang w:val="en-US"/>
              </w:rPr>
            </w:pPr>
          </w:p>
          <w:p w14:paraId="68402A29" w14:textId="77777777" w:rsidR="006003E3" w:rsidRDefault="006003E3" w:rsidP="00472036">
            <w:pPr>
              <w:rPr>
                <w:sz w:val="22"/>
                <w:szCs w:val="22"/>
                <w:lang w:val="en-US"/>
              </w:rPr>
            </w:pPr>
          </w:p>
          <w:p w14:paraId="009E4F20" w14:textId="77777777" w:rsidR="006003E3" w:rsidRDefault="006003E3" w:rsidP="00472036">
            <w:pPr>
              <w:rPr>
                <w:sz w:val="22"/>
                <w:szCs w:val="22"/>
                <w:lang w:val="en-US"/>
              </w:rPr>
            </w:pPr>
          </w:p>
          <w:p w14:paraId="544E2523" w14:textId="77777777" w:rsidR="006003E3" w:rsidRDefault="006003E3" w:rsidP="00472036">
            <w:pPr>
              <w:rPr>
                <w:sz w:val="22"/>
                <w:szCs w:val="22"/>
                <w:lang w:val="en-US"/>
              </w:rPr>
            </w:pPr>
          </w:p>
          <w:p w14:paraId="36016E19" w14:textId="694FD1F3" w:rsidR="006003E3" w:rsidRPr="00980521" w:rsidRDefault="006003E3" w:rsidP="00472036">
            <w:pPr>
              <w:rPr>
                <w:sz w:val="22"/>
                <w:szCs w:val="22"/>
                <w:lang w:val="en-US"/>
              </w:rPr>
            </w:pPr>
          </w:p>
        </w:tc>
      </w:tr>
    </w:tbl>
    <w:p w14:paraId="321A5764" w14:textId="77777777" w:rsidR="0028428E" w:rsidRDefault="0028428E">
      <w:pPr>
        <w:spacing w:before="0"/>
        <w:jc w:val="left"/>
        <w:rPr>
          <w:sz w:val="22"/>
          <w:szCs w:val="22"/>
          <w:lang w:val="en-US"/>
        </w:rPr>
      </w:pPr>
    </w:p>
    <w:p w14:paraId="05173337" w14:textId="77777777" w:rsidR="00530DD7" w:rsidRDefault="00530DD7">
      <w:pPr>
        <w:spacing w:before="0"/>
        <w:jc w:val="left"/>
        <w:rPr>
          <w:sz w:val="22"/>
          <w:szCs w:val="22"/>
          <w:lang w:val="en-US"/>
        </w:rPr>
      </w:pPr>
      <w:r>
        <w:rPr>
          <w:sz w:val="22"/>
          <w:szCs w:val="22"/>
          <w:lang w:val="en-US"/>
        </w:rPr>
        <w:br w:type="page"/>
      </w:r>
    </w:p>
    <w:p w14:paraId="249103B3" w14:textId="32B13C32" w:rsidR="00596524" w:rsidRDefault="00596524" w:rsidP="00530DD7">
      <w:pPr>
        <w:pStyle w:val="af7"/>
        <w:numPr>
          <w:ilvl w:val="0"/>
          <w:numId w:val="19"/>
        </w:numPr>
        <w:rPr>
          <w:sz w:val="22"/>
          <w:szCs w:val="22"/>
          <w:lang w:val="en-US"/>
        </w:rPr>
      </w:pPr>
      <w:r w:rsidRPr="00B8038F">
        <w:rPr>
          <w:sz w:val="22"/>
          <w:szCs w:val="22"/>
          <w:lang w:val="en-US"/>
        </w:rPr>
        <w:lastRenderedPageBreak/>
        <w:t xml:space="preserve">Draw a scatter plot in R to </w:t>
      </w:r>
      <w:r w:rsidR="005832A5">
        <w:rPr>
          <w:sz w:val="22"/>
          <w:szCs w:val="22"/>
          <w:lang w:val="en-US"/>
        </w:rPr>
        <w:t xml:space="preserve">visually check if there exists a </w:t>
      </w:r>
      <w:r w:rsidRPr="00B8038F">
        <w:rPr>
          <w:sz w:val="22"/>
          <w:szCs w:val="22"/>
          <w:lang w:val="en-US"/>
        </w:rPr>
        <w:t xml:space="preserve">relationship between </w:t>
      </w:r>
      <w:r w:rsidR="00B8038F" w:rsidRPr="00B8038F">
        <w:rPr>
          <w:rFonts w:ascii="Courier New" w:hAnsi="Courier New" w:cs="Courier New"/>
          <w:sz w:val="22"/>
          <w:lang w:val="en-US"/>
        </w:rPr>
        <w:t>a</w:t>
      </w:r>
      <w:r w:rsidR="003D4F8A">
        <w:rPr>
          <w:rFonts w:ascii="Courier New" w:hAnsi="Courier New" w:cs="Courier New"/>
          <w:sz w:val="22"/>
          <w:lang w:val="en-US"/>
        </w:rPr>
        <w:t xml:space="preserve"> (</w:t>
      </w:r>
      <w:r w:rsidR="003D4F8A" w:rsidRPr="003D4F8A">
        <w:rPr>
          <w:sz w:val="22"/>
          <w:szCs w:val="22"/>
          <w:lang w:val="en-US"/>
        </w:rPr>
        <w:t>x-axis)</w:t>
      </w:r>
      <w:r w:rsidRPr="00B8038F">
        <w:rPr>
          <w:rFonts w:ascii="Courier New" w:hAnsi="Courier New" w:cs="Courier New"/>
          <w:sz w:val="22"/>
          <w:lang w:val="en-US"/>
        </w:rPr>
        <w:t xml:space="preserve"> </w:t>
      </w:r>
      <w:r w:rsidRPr="00B8038F">
        <w:rPr>
          <w:sz w:val="22"/>
          <w:szCs w:val="22"/>
          <w:lang w:val="en-US"/>
        </w:rPr>
        <w:t xml:space="preserve">and </w:t>
      </w:r>
      <w:r w:rsidR="00B8038F" w:rsidRPr="00B8038F">
        <w:rPr>
          <w:rFonts w:ascii="Courier New" w:hAnsi="Courier New" w:cs="Courier New"/>
          <w:sz w:val="22"/>
          <w:lang w:val="en-US"/>
        </w:rPr>
        <w:t>w</w:t>
      </w:r>
      <w:r w:rsidR="003D4F8A">
        <w:rPr>
          <w:rFonts w:ascii="Courier New" w:hAnsi="Courier New" w:cs="Courier New"/>
          <w:sz w:val="22"/>
          <w:lang w:val="en-US"/>
        </w:rPr>
        <w:t xml:space="preserve"> </w:t>
      </w:r>
      <w:r w:rsidR="003D4F8A" w:rsidRPr="003D4F8A">
        <w:rPr>
          <w:sz w:val="22"/>
          <w:szCs w:val="22"/>
          <w:lang w:val="en-US"/>
        </w:rPr>
        <w:t>(y-axis</w:t>
      </w:r>
      <w:r w:rsidR="003D4F8A">
        <w:rPr>
          <w:rFonts w:ascii="Courier New" w:hAnsi="Courier New" w:cs="Courier New"/>
          <w:sz w:val="22"/>
          <w:lang w:val="en-US"/>
        </w:rPr>
        <w:t>)</w:t>
      </w:r>
      <w:r w:rsidRPr="00B8038F">
        <w:rPr>
          <w:rFonts w:ascii="Courier New" w:hAnsi="Courier New" w:cs="Courier New"/>
          <w:sz w:val="22"/>
          <w:lang w:val="en-US"/>
        </w:rPr>
        <w:t>.</w:t>
      </w:r>
      <w:r w:rsidR="00B8038F" w:rsidRPr="00B8038F">
        <w:rPr>
          <w:sz w:val="22"/>
          <w:szCs w:val="22"/>
          <w:lang w:val="en-US"/>
        </w:rPr>
        <w:t xml:space="preserve"> Include the labels of both axes.</w:t>
      </w:r>
      <w:r w:rsidR="002E5BF9">
        <w:rPr>
          <w:sz w:val="22"/>
          <w:szCs w:val="22"/>
          <w:lang w:val="en-US"/>
        </w:rPr>
        <w:t xml:space="preserve"> </w:t>
      </w:r>
      <w:r w:rsidR="002E5BF9" w:rsidRPr="002D0401">
        <w:rPr>
          <w:b/>
          <w:sz w:val="22"/>
          <w:szCs w:val="22"/>
          <w:lang w:val="en-US"/>
        </w:rPr>
        <w:t>(</w:t>
      </w:r>
      <w:r w:rsidR="009B5599" w:rsidRPr="002D0401">
        <w:rPr>
          <w:b/>
          <w:sz w:val="22"/>
          <w:szCs w:val="22"/>
          <w:lang w:val="en-US"/>
        </w:rPr>
        <w:t>5</w:t>
      </w:r>
      <w:r w:rsidR="002E5BF9" w:rsidRPr="002D0401">
        <w:rPr>
          <w:b/>
          <w:sz w:val="22"/>
          <w:szCs w:val="22"/>
          <w:lang w:val="en-US"/>
        </w:rPr>
        <w:t xml:space="preserve"> points)</w:t>
      </w:r>
    </w:p>
    <w:p w14:paraId="7A23E50F" w14:textId="77777777" w:rsidR="0028428E" w:rsidRDefault="0028428E" w:rsidP="0028428E">
      <w:pPr>
        <w:pStyle w:val="af7"/>
        <w:rPr>
          <w:sz w:val="22"/>
          <w:szCs w:val="22"/>
          <w:lang w:val="en-US"/>
        </w:rPr>
      </w:pPr>
    </w:p>
    <w:p w14:paraId="23726D23" w14:textId="5D6C1F3E" w:rsidR="00596524" w:rsidRPr="00B8038F" w:rsidRDefault="00596524" w:rsidP="00596524">
      <w:pPr>
        <w:rPr>
          <w:rFonts w:ascii="Courier New" w:hAnsi="Courier New" w:cs="Courier New"/>
          <w:sz w:val="22"/>
          <w:lang w:val="en-US"/>
        </w:rPr>
      </w:pPr>
    </w:p>
    <w:tbl>
      <w:tblPr>
        <w:tblStyle w:val="af2"/>
        <w:tblW w:w="0" w:type="auto"/>
        <w:shd w:val="clear" w:color="auto" w:fill="FFFFFF" w:themeFill="background1"/>
        <w:tblLook w:val="04A0" w:firstRow="1" w:lastRow="0" w:firstColumn="1" w:lastColumn="0" w:noHBand="0" w:noVBand="1"/>
      </w:tblPr>
      <w:tblGrid>
        <w:gridCol w:w="9017"/>
      </w:tblGrid>
      <w:tr w:rsidR="00596524" w:rsidRPr="00B8038F" w14:paraId="07D8DA81" w14:textId="77777777" w:rsidTr="00066793">
        <w:tc>
          <w:tcPr>
            <w:tcW w:w="9017" w:type="dxa"/>
            <w:shd w:val="clear" w:color="auto" w:fill="FFFFFF" w:themeFill="background1"/>
          </w:tcPr>
          <w:p w14:paraId="77D19A66" w14:textId="77777777" w:rsidR="00596524" w:rsidRPr="00066793" w:rsidRDefault="00596524" w:rsidP="001353E9">
            <w:pPr>
              <w:rPr>
                <w:sz w:val="22"/>
                <w:szCs w:val="22"/>
                <w:lang w:val="en-US"/>
              </w:rPr>
            </w:pPr>
          </w:p>
          <w:p w14:paraId="7A6C0089" w14:textId="59032108" w:rsidR="00596524" w:rsidRDefault="00610F13" w:rsidP="00A60C93">
            <w:pPr>
              <w:jc w:val="center"/>
              <w:rPr>
                <w:noProof/>
                <w:sz w:val="22"/>
                <w:szCs w:val="22"/>
                <w:lang w:val="en-US"/>
              </w:rPr>
            </w:pPr>
            <w:ins w:id="72" w:author="super_user" w:date="2023-07-22T17:53:00Z">
              <w:r>
                <w:rPr>
                  <w:noProof/>
                  <w:sz w:val="22"/>
                  <w:szCs w:val="22"/>
                  <w:lang w:val="en-US" w:eastAsia="en-US"/>
                  <w:rPrChange w:id="73">
                    <w:rPr>
                      <w:noProof/>
                      <w:lang w:val="en-US" w:eastAsia="en-US"/>
                    </w:rPr>
                  </w:rPrChange>
                </w:rPr>
                <w:drawing>
                  <wp:inline distT="0" distB="0" distL="0" distR="0" wp14:anchorId="68170A6B" wp14:editId="56F794E5">
                    <wp:extent cx="5267325" cy="52578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ins>
          </w:p>
          <w:p w14:paraId="09B8274A" w14:textId="77777777" w:rsidR="006003E3" w:rsidRDefault="006003E3" w:rsidP="00A60C93">
            <w:pPr>
              <w:jc w:val="center"/>
              <w:rPr>
                <w:noProof/>
                <w:sz w:val="22"/>
                <w:szCs w:val="22"/>
                <w:lang w:val="en-US"/>
              </w:rPr>
            </w:pPr>
          </w:p>
          <w:p w14:paraId="78C7E984" w14:textId="77777777" w:rsidR="006003E3" w:rsidRDefault="006003E3" w:rsidP="00A60C93">
            <w:pPr>
              <w:jc w:val="center"/>
              <w:rPr>
                <w:noProof/>
                <w:sz w:val="22"/>
                <w:szCs w:val="22"/>
                <w:lang w:val="en-US"/>
              </w:rPr>
            </w:pPr>
          </w:p>
          <w:p w14:paraId="28567087" w14:textId="77777777" w:rsidR="006003E3" w:rsidRDefault="006003E3" w:rsidP="00A60C93">
            <w:pPr>
              <w:jc w:val="center"/>
              <w:rPr>
                <w:noProof/>
                <w:sz w:val="22"/>
                <w:szCs w:val="22"/>
                <w:lang w:val="en-US"/>
              </w:rPr>
            </w:pPr>
          </w:p>
          <w:p w14:paraId="1727C363" w14:textId="77777777" w:rsidR="006003E3" w:rsidRDefault="006003E3" w:rsidP="00A60C93">
            <w:pPr>
              <w:jc w:val="center"/>
              <w:rPr>
                <w:noProof/>
                <w:sz w:val="22"/>
                <w:szCs w:val="22"/>
                <w:lang w:val="en-US"/>
              </w:rPr>
            </w:pPr>
          </w:p>
          <w:p w14:paraId="6B7F665C" w14:textId="77777777" w:rsidR="006003E3" w:rsidRDefault="006003E3" w:rsidP="00A60C93">
            <w:pPr>
              <w:jc w:val="center"/>
              <w:rPr>
                <w:noProof/>
                <w:sz w:val="22"/>
                <w:szCs w:val="22"/>
                <w:lang w:val="en-US"/>
              </w:rPr>
            </w:pPr>
          </w:p>
          <w:p w14:paraId="1186B682" w14:textId="77777777" w:rsidR="006003E3" w:rsidRDefault="006003E3" w:rsidP="00A60C93">
            <w:pPr>
              <w:jc w:val="center"/>
              <w:rPr>
                <w:noProof/>
                <w:sz w:val="22"/>
                <w:szCs w:val="22"/>
                <w:lang w:val="en-US"/>
              </w:rPr>
            </w:pPr>
          </w:p>
          <w:p w14:paraId="78146008" w14:textId="77777777" w:rsidR="006003E3" w:rsidRDefault="006003E3" w:rsidP="00A60C93">
            <w:pPr>
              <w:jc w:val="center"/>
              <w:rPr>
                <w:noProof/>
                <w:sz w:val="22"/>
                <w:szCs w:val="22"/>
                <w:lang w:val="en-US"/>
              </w:rPr>
            </w:pPr>
          </w:p>
          <w:p w14:paraId="40B505B2" w14:textId="77777777" w:rsidR="006003E3" w:rsidRDefault="006003E3" w:rsidP="00A60C93">
            <w:pPr>
              <w:jc w:val="center"/>
              <w:rPr>
                <w:noProof/>
                <w:sz w:val="22"/>
                <w:szCs w:val="22"/>
                <w:lang w:val="en-US"/>
              </w:rPr>
            </w:pPr>
          </w:p>
          <w:p w14:paraId="7BA861FD" w14:textId="77777777" w:rsidR="006003E3" w:rsidRDefault="006003E3" w:rsidP="00A60C93">
            <w:pPr>
              <w:jc w:val="center"/>
              <w:rPr>
                <w:noProof/>
                <w:sz w:val="22"/>
                <w:szCs w:val="22"/>
                <w:lang w:val="en-US"/>
              </w:rPr>
            </w:pPr>
          </w:p>
          <w:p w14:paraId="05C42F6F" w14:textId="77777777" w:rsidR="006003E3" w:rsidRDefault="006003E3" w:rsidP="00A60C93">
            <w:pPr>
              <w:jc w:val="center"/>
              <w:rPr>
                <w:noProof/>
                <w:sz w:val="22"/>
                <w:szCs w:val="22"/>
                <w:lang w:val="en-US"/>
              </w:rPr>
            </w:pPr>
          </w:p>
          <w:p w14:paraId="525C66DA" w14:textId="77777777" w:rsidR="006003E3" w:rsidRDefault="006003E3" w:rsidP="00A60C93">
            <w:pPr>
              <w:jc w:val="center"/>
              <w:rPr>
                <w:noProof/>
                <w:sz w:val="22"/>
                <w:szCs w:val="22"/>
                <w:lang w:val="en-US"/>
              </w:rPr>
            </w:pPr>
          </w:p>
          <w:p w14:paraId="3DE29582" w14:textId="77777777" w:rsidR="006003E3" w:rsidRDefault="006003E3" w:rsidP="00A60C93">
            <w:pPr>
              <w:jc w:val="center"/>
              <w:rPr>
                <w:noProof/>
                <w:sz w:val="22"/>
                <w:szCs w:val="22"/>
                <w:lang w:val="en-US"/>
              </w:rPr>
            </w:pPr>
          </w:p>
          <w:p w14:paraId="388E6DAD" w14:textId="77777777" w:rsidR="006003E3" w:rsidRPr="006003E3" w:rsidRDefault="006003E3" w:rsidP="00A60C93">
            <w:pPr>
              <w:jc w:val="center"/>
              <w:rPr>
                <w:sz w:val="22"/>
                <w:szCs w:val="22"/>
                <w:lang w:val="en-US"/>
              </w:rPr>
            </w:pPr>
          </w:p>
          <w:p w14:paraId="04ECB498" w14:textId="23FEA0D0" w:rsidR="0028428E" w:rsidRPr="00066793" w:rsidRDefault="0028428E" w:rsidP="00A60C93">
            <w:pPr>
              <w:jc w:val="center"/>
              <w:rPr>
                <w:sz w:val="22"/>
                <w:szCs w:val="22"/>
                <w:lang w:val="en-US"/>
              </w:rPr>
            </w:pPr>
          </w:p>
        </w:tc>
      </w:tr>
    </w:tbl>
    <w:p w14:paraId="2C410BCB" w14:textId="0CFDE386" w:rsidR="00A60C93" w:rsidRDefault="00A60C93" w:rsidP="00596524">
      <w:pPr>
        <w:pStyle w:val="af7"/>
        <w:spacing w:before="0"/>
        <w:jc w:val="left"/>
        <w:rPr>
          <w:rFonts w:cs="Arial"/>
          <w:lang w:val="en-US"/>
        </w:rPr>
      </w:pPr>
    </w:p>
    <w:p w14:paraId="4841EBC4" w14:textId="77777777" w:rsidR="0028428E" w:rsidRDefault="0028428E">
      <w:pPr>
        <w:spacing w:before="0"/>
        <w:jc w:val="left"/>
        <w:rPr>
          <w:rFonts w:cs="Arial"/>
          <w:b/>
          <w:sz w:val="28"/>
          <w:szCs w:val="24"/>
          <w:lang w:val="en-US"/>
        </w:rPr>
      </w:pPr>
      <w:r>
        <w:rPr>
          <w:rFonts w:cs="Arial"/>
          <w:lang w:val="en-US"/>
        </w:rPr>
        <w:br w:type="page"/>
      </w:r>
    </w:p>
    <w:p w14:paraId="3DCE7D5D" w14:textId="6C3B5649" w:rsidR="006F135D" w:rsidRPr="00887F02" w:rsidRDefault="006F135D" w:rsidP="002E5BF9">
      <w:pPr>
        <w:pStyle w:val="1"/>
        <w:rPr>
          <w:rFonts w:ascii="Arial" w:hAnsi="Arial" w:cs="Arial"/>
          <w:lang w:val="en-US"/>
        </w:rPr>
      </w:pPr>
      <w:r w:rsidRPr="2C5346B3">
        <w:rPr>
          <w:rFonts w:ascii="Arial" w:hAnsi="Arial" w:cs="Arial"/>
          <w:lang w:val="en-US"/>
        </w:rPr>
        <w:lastRenderedPageBreak/>
        <w:t xml:space="preserve">Topic </w:t>
      </w:r>
      <w:r w:rsidR="002D0401" w:rsidRPr="2C5346B3">
        <w:rPr>
          <w:rFonts w:ascii="Arial" w:hAnsi="Arial" w:cs="Arial"/>
          <w:lang w:val="en-US"/>
        </w:rPr>
        <w:t>5</w:t>
      </w:r>
      <w:r w:rsidRPr="2C5346B3">
        <w:rPr>
          <w:rFonts w:ascii="Arial" w:hAnsi="Arial" w:cs="Arial"/>
          <w:lang w:val="en-US"/>
        </w:rPr>
        <w:t>: Data</w:t>
      </w:r>
      <w:r w:rsidR="002D0401" w:rsidRPr="2C5346B3">
        <w:rPr>
          <w:rFonts w:ascii="Arial" w:hAnsi="Arial" w:cs="Arial"/>
          <w:lang w:val="en-US"/>
        </w:rPr>
        <w:t xml:space="preserve"> F</w:t>
      </w:r>
      <w:r w:rsidRPr="2C5346B3">
        <w:rPr>
          <w:rFonts w:ascii="Arial" w:hAnsi="Arial" w:cs="Arial"/>
          <w:lang w:val="en-US"/>
        </w:rPr>
        <w:t>rames</w:t>
      </w:r>
      <w:r w:rsidR="002D0401" w:rsidRPr="2C5346B3">
        <w:rPr>
          <w:rFonts w:ascii="Arial" w:hAnsi="Arial" w:cs="Arial"/>
          <w:lang w:val="en-US"/>
        </w:rPr>
        <w:t xml:space="preserve">  </w:t>
      </w:r>
    </w:p>
    <w:p w14:paraId="6841E1DE" w14:textId="0F1B66C7" w:rsidR="006F135D" w:rsidRPr="009127DF" w:rsidRDefault="006F135D" w:rsidP="00BE0BC1">
      <w:pPr>
        <w:shd w:val="clear" w:color="auto" w:fill="FFFFFF"/>
        <w:spacing w:before="0"/>
        <w:jc w:val="left"/>
        <w:textAlignment w:val="baseline"/>
        <w:rPr>
          <w:rFonts w:ascii="Helvetica" w:hAnsi="Helvetica"/>
          <w:b/>
          <w:color w:val="000000"/>
          <w:sz w:val="21"/>
          <w:szCs w:val="21"/>
          <w:lang w:val="en-US"/>
        </w:rPr>
      </w:pPr>
      <w:r w:rsidRPr="006F135D">
        <w:rPr>
          <w:rFonts w:ascii="Helvetica" w:hAnsi="Helvetica"/>
          <w:color w:val="000000"/>
          <w:sz w:val="21"/>
          <w:szCs w:val="21"/>
          <w:lang w:val="en-US"/>
        </w:rPr>
        <w:t xml:space="preserve">For this </w:t>
      </w:r>
      <w:r w:rsidR="00BE0BC1">
        <w:rPr>
          <w:rFonts w:ascii="Helvetica" w:hAnsi="Helvetica"/>
          <w:color w:val="000000"/>
          <w:sz w:val="21"/>
          <w:szCs w:val="21"/>
          <w:lang w:val="en-US"/>
        </w:rPr>
        <w:t>topic</w:t>
      </w:r>
      <w:r w:rsidR="00BE0BC1" w:rsidRPr="00BE0BC1">
        <w:rPr>
          <w:rFonts w:ascii="Helvetica" w:hAnsi="Helvetica"/>
          <w:color w:val="000000"/>
          <w:sz w:val="21"/>
          <w:szCs w:val="21"/>
          <w:lang w:val="en-US"/>
        </w:rPr>
        <w:t>,</w:t>
      </w:r>
      <w:r w:rsidRPr="006F135D">
        <w:rPr>
          <w:rFonts w:ascii="Helvetica" w:hAnsi="Helvetica"/>
          <w:color w:val="000000"/>
          <w:sz w:val="21"/>
          <w:szCs w:val="21"/>
          <w:lang w:val="en-US"/>
        </w:rPr>
        <w:t xml:space="preserve"> we’ll use the built-in data</w:t>
      </w:r>
      <w:r w:rsidR="00BE0BC1" w:rsidRPr="00BE0BC1">
        <w:rPr>
          <w:rFonts w:ascii="Helvetica" w:hAnsi="Helvetica"/>
          <w:color w:val="000000"/>
          <w:sz w:val="21"/>
          <w:szCs w:val="21"/>
          <w:lang w:val="en-US"/>
        </w:rPr>
        <w:t xml:space="preserve"> </w:t>
      </w:r>
      <w:r w:rsidRPr="006F135D">
        <w:rPr>
          <w:rFonts w:ascii="Helvetica" w:hAnsi="Helvetica"/>
          <w:color w:val="000000"/>
          <w:sz w:val="21"/>
          <w:szCs w:val="21"/>
          <w:lang w:val="en-US"/>
        </w:rPr>
        <w:t>set </w:t>
      </w:r>
      <w:r w:rsidRPr="00BE0BC1">
        <w:rPr>
          <w:rFonts w:ascii="Helvetica" w:hAnsi="Helvetica"/>
          <w:b/>
          <w:color w:val="000000"/>
          <w:sz w:val="21"/>
          <w:szCs w:val="21"/>
          <w:lang w:val="en-US"/>
        </w:rPr>
        <w:t>state.x77</w:t>
      </w:r>
      <w:r w:rsidR="00BE0BC1">
        <w:rPr>
          <w:rFonts w:ascii="Helvetica" w:hAnsi="Helvetica"/>
          <w:b/>
          <w:color w:val="000000"/>
          <w:sz w:val="21"/>
          <w:szCs w:val="21"/>
          <w:lang w:val="en-US"/>
        </w:rPr>
        <w:t xml:space="preserve"> </w:t>
      </w:r>
      <w:r w:rsidR="00BE0BC1" w:rsidRPr="00FA7503">
        <w:rPr>
          <w:rFonts w:ascii="Helvetica" w:hAnsi="Helvetica"/>
          <w:color w:val="000000"/>
          <w:sz w:val="21"/>
          <w:szCs w:val="21"/>
          <w:lang w:val="en-US"/>
        </w:rPr>
        <w:t>of R</w:t>
      </w:r>
      <w:r w:rsidR="00BE0BC1" w:rsidRPr="00BE0BC1">
        <w:rPr>
          <w:rFonts w:ascii="Helvetica" w:hAnsi="Helvetica"/>
          <w:color w:val="000000"/>
          <w:sz w:val="21"/>
          <w:szCs w:val="21"/>
          <w:lang w:val="en-US"/>
        </w:rPr>
        <w:t xml:space="preserve"> in order to answer the following points.</w:t>
      </w:r>
      <w:r w:rsidR="009127DF">
        <w:rPr>
          <w:rFonts w:ascii="Helvetica" w:hAnsi="Helvetica"/>
          <w:color w:val="000000"/>
          <w:sz w:val="21"/>
          <w:szCs w:val="21"/>
          <w:lang w:val="en-US"/>
        </w:rPr>
        <w:t xml:space="preserve"> </w:t>
      </w:r>
      <w:r w:rsidR="009127DF" w:rsidRPr="009127DF">
        <w:rPr>
          <w:rFonts w:ascii="Helvetica" w:hAnsi="Helvetica"/>
          <w:b/>
          <w:color w:val="000000"/>
          <w:sz w:val="21"/>
          <w:szCs w:val="21"/>
          <w:lang w:val="en-US"/>
        </w:rPr>
        <w:t>(15 points)</w:t>
      </w:r>
    </w:p>
    <w:p w14:paraId="726B5DFD" w14:textId="1C5D71B8" w:rsidR="00821E60" w:rsidRDefault="00821E60" w:rsidP="00BE0BC1">
      <w:pPr>
        <w:pStyle w:val="af7"/>
        <w:numPr>
          <w:ilvl w:val="0"/>
          <w:numId w:val="20"/>
        </w:numPr>
        <w:shd w:val="clear" w:color="auto" w:fill="FFFFFF"/>
        <w:spacing w:before="100" w:beforeAutospacing="1" w:after="100" w:afterAutospacing="1"/>
        <w:jc w:val="left"/>
        <w:textAlignment w:val="baseline"/>
        <w:rPr>
          <w:rFonts w:ascii="Helvetica" w:hAnsi="Helvetica"/>
          <w:color w:val="000000"/>
          <w:sz w:val="21"/>
          <w:szCs w:val="21"/>
          <w:lang w:val="en-US"/>
        </w:rPr>
      </w:pPr>
      <w:r w:rsidRPr="00BE0BC1">
        <w:rPr>
          <w:rFonts w:ascii="Helvetica" w:hAnsi="Helvetica"/>
          <w:color w:val="000000"/>
          <w:sz w:val="21"/>
          <w:szCs w:val="21"/>
          <w:lang w:val="en-US"/>
        </w:rPr>
        <w:t>Check the data type of the data set</w:t>
      </w:r>
      <w:r w:rsidR="00BE0BC1">
        <w:rPr>
          <w:rFonts w:ascii="Helvetica" w:hAnsi="Helvetica"/>
          <w:color w:val="000000"/>
          <w:sz w:val="21"/>
          <w:szCs w:val="21"/>
          <w:lang w:val="en-US"/>
        </w:rPr>
        <w:t xml:space="preserve"> and</w:t>
      </w:r>
      <w:r w:rsidRPr="00BE0BC1">
        <w:rPr>
          <w:rFonts w:ascii="Helvetica" w:hAnsi="Helvetica"/>
          <w:color w:val="000000"/>
          <w:sz w:val="21"/>
          <w:szCs w:val="21"/>
          <w:lang w:val="en-US"/>
        </w:rPr>
        <w:t xml:space="preserve"> </w:t>
      </w:r>
      <w:r w:rsidR="00BE0BC1">
        <w:rPr>
          <w:rFonts w:ascii="Helvetica" w:hAnsi="Helvetica"/>
          <w:color w:val="000000"/>
          <w:sz w:val="21"/>
          <w:szCs w:val="21"/>
          <w:lang w:val="en-US"/>
        </w:rPr>
        <w:t>m</w:t>
      </w:r>
      <w:r w:rsidR="006F135D" w:rsidRPr="00BE0BC1">
        <w:rPr>
          <w:rFonts w:ascii="Helvetica" w:hAnsi="Helvetica"/>
          <w:color w:val="000000"/>
          <w:sz w:val="21"/>
          <w:szCs w:val="21"/>
          <w:lang w:val="en-US"/>
        </w:rPr>
        <w:t xml:space="preserve">ake sure </w:t>
      </w:r>
      <w:r w:rsidR="00BE0BC1">
        <w:rPr>
          <w:rFonts w:ascii="Helvetica" w:hAnsi="Helvetica"/>
          <w:color w:val="000000"/>
          <w:sz w:val="21"/>
          <w:szCs w:val="21"/>
          <w:lang w:val="en-US"/>
        </w:rPr>
        <w:t xml:space="preserve">it </w:t>
      </w:r>
      <w:r w:rsidR="006F135D" w:rsidRPr="00BE0BC1">
        <w:rPr>
          <w:rFonts w:ascii="Helvetica" w:hAnsi="Helvetica"/>
          <w:color w:val="000000"/>
          <w:sz w:val="21"/>
          <w:szCs w:val="21"/>
          <w:lang w:val="en-US"/>
        </w:rPr>
        <w:t>is a data frame</w:t>
      </w:r>
      <w:r w:rsidR="00D87305">
        <w:rPr>
          <w:rFonts w:ascii="Helvetica" w:hAnsi="Helvetica"/>
          <w:color w:val="000000"/>
          <w:sz w:val="21"/>
          <w:szCs w:val="21"/>
          <w:lang w:val="en-US"/>
        </w:rPr>
        <w:t>.</w:t>
      </w:r>
      <w:r w:rsidR="006F135D" w:rsidRPr="00BE0BC1">
        <w:rPr>
          <w:rFonts w:ascii="Helvetica" w:hAnsi="Helvetica"/>
          <w:color w:val="000000"/>
          <w:sz w:val="21"/>
          <w:szCs w:val="21"/>
          <w:lang w:val="en-US"/>
        </w:rPr>
        <w:t xml:space="preserve"> if not </w:t>
      </w:r>
      <w:r w:rsidR="00BE0BC1">
        <w:rPr>
          <w:rFonts w:ascii="Helvetica" w:hAnsi="Helvetica"/>
          <w:color w:val="000000"/>
          <w:sz w:val="21"/>
          <w:szCs w:val="21"/>
          <w:lang w:val="en-US"/>
        </w:rPr>
        <w:t xml:space="preserve">convert it into </w:t>
      </w:r>
      <w:r w:rsidR="006F135D" w:rsidRPr="00BE0BC1">
        <w:rPr>
          <w:rFonts w:ascii="Helvetica" w:hAnsi="Helvetica"/>
          <w:color w:val="000000"/>
          <w:sz w:val="21"/>
          <w:szCs w:val="21"/>
          <w:lang w:val="en-US"/>
        </w:rPr>
        <w:t>a data frame.</w:t>
      </w:r>
      <w:r w:rsidRPr="00BE0BC1">
        <w:rPr>
          <w:rFonts w:ascii="Helvetica" w:hAnsi="Helvetica"/>
          <w:color w:val="000000"/>
          <w:sz w:val="21"/>
          <w:szCs w:val="21"/>
          <w:lang w:val="en-US"/>
        </w:rPr>
        <w:t xml:space="preserve"> </w:t>
      </w:r>
      <w:r w:rsidR="00BE0BC1">
        <w:rPr>
          <w:rFonts w:ascii="Helvetica" w:hAnsi="Helvetica"/>
          <w:color w:val="000000"/>
          <w:sz w:val="21"/>
          <w:szCs w:val="21"/>
          <w:lang w:val="en-US"/>
        </w:rPr>
        <w:t>Provide the R code in the space provided</w:t>
      </w:r>
      <w:r w:rsidR="00956923">
        <w:rPr>
          <w:rFonts w:ascii="Helvetica" w:hAnsi="Helvetica"/>
          <w:color w:val="000000"/>
          <w:sz w:val="21"/>
          <w:szCs w:val="21"/>
          <w:lang w:val="en-US"/>
        </w:rPr>
        <w:t xml:space="preserve"> below</w:t>
      </w:r>
      <w:r w:rsidR="00BE0BC1">
        <w:rPr>
          <w:rFonts w:ascii="Helvetica" w:hAnsi="Helvetica"/>
          <w:color w:val="000000"/>
          <w:sz w:val="21"/>
          <w:szCs w:val="21"/>
          <w:lang w:val="en-US"/>
        </w:rPr>
        <w:t>.</w:t>
      </w:r>
      <w:r w:rsidR="009127DF">
        <w:rPr>
          <w:rFonts w:ascii="Helvetica" w:hAnsi="Helvetica"/>
          <w:color w:val="000000"/>
          <w:sz w:val="21"/>
          <w:szCs w:val="21"/>
          <w:lang w:val="en-US"/>
        </w:rPr>
        <w:t xml:space="preserve"> </w:t>
      </w:r>
      <w:r w:rsidR="009127DF" w:rsidRPr="002D0401">
        <w:rPr>
          <w:rFonts w:ascii="Helvetica" w:hAnsi="Helvetica"/>
          <w:b/>
          <w:color w:val="000000"/>
          <w:sz w:val="21"/>
          <w:szCs w:val="21"/>
          <w:lang w:val="en-US"/>
        </w:rPr>
        <w:t>(3 points)</w:t>
      </w:r>
    </w:p>
    <w:p w14:paraId="47E073B0" w14:textId="4B124A55" w:rsidR="0028428E" w:rsidRDefault="0028428E" w:rsidP="00847EC3">
      <w:pPr>
        <w:pStyle w:val="af7"/>
        <w:rPr>
          <w:rFonts w:ascii="Helvetica" w:hAnsi="Helvetica"/>
          <w:color w:val="000000"/>
          <w:sz w:val="21"/>
          <w:szCs w:val="21"/>
          <w:lang w:val="en-US"/>
        </w:rPr>
      </w:pPr>
    </w:p>
    <w:tbl>
      <w:tblPr>
        <w:tblStyle w:val="af2"/>
        <w:tblW w:w="0" w:type="auto"/>
        <w:tblInd w:w="534" w:type="dxa"/>
        <w:tblLook w:val="04A0" w:firstRow="1" w:lastRow="0" w:firstColumn="1" w:lastColumn="0" w:noHBand="0" w:noVBand="1"/>
      </w:tblPr>
      <w:tblGrid>
        <w:gridCol w:w="8709"/>
      </w:tblGrid>
      <w:tr w:rsidR="00BE0BC1" w:rsidRPr="00610F13" w14:paraId="58340F6B" w14:textId="77777777" w:rsidTr="00BE0BC1">
        <w:tc>
          <w:tcPr>
            <w:tcW w:w="8709" w:type="dxa"/>
          </w:tcPr>
          <w:p w14:paraId="6307BB4A" w14:textId="77777777" w:rsidR="00610F13" w:rsidRPr="002E12ED" w:rsidRDefault="00610F13" w:rsidP="00610F13">
            <w:pPr>
              <w:pStyle w:val="af7"/>
              <w:shd w:val="clear" w:color="auto" w:fill="FFFFFF"/>
              <w:spacing w:before="0"/>
              <w:jc w:val="left"/>
              <w:rPr>
                <w:ins w:id="74" w:author="super_user" w:date="2023-07-22T17:54:00Z"/>
                <w:rFonts w:ascii="Calibri" w:hAnsi="Calibri" w:cs="Calibri"/>
                <w:color w:val="7030A0"/>
                <w:sz w:val="22"/>
                <w:szCs w:val="22"/>
                <w:lang w:val="en-US"/>
              </w:rPr>
            </w:pPr>
            <w:ins w:id="75" w:author="super_user" w:date="2023-07-22T17:54:00Z">
              <w:r w:rsidRPr="002E12ED">
                <w:rPr>
                  <w:rFonts w:ascii="Calibri" w:hAnsi="Calibri" w:cs="Calibri"/>
                  <w:color w:val="7030A0"/>
                  <w:sz w:val="22"/>
                  <w:szCs w:val="22"/>
                  <w:lang w:val="en-US"/>
                </w:rPr>
                <w:t>class(state.x77)</w:t>
              </w:r>
            </w:ins>
          </w:p>
          <w:p w14:paraId="3AA901E4" w14:textId="77777777" w:rsidR="00610F13" w:rsidRPr="002E12ED" w:rsidRDefault="00610F13" w:rsidP="00610F13">
            <w:pPr>
              <w:pStyle w:val="af7"/>
              <w:shd w:val="clear" w:color="auto" w:fill="FFFFFF"/>
              <w:spacing w:before="0"/>
              <w:jc w:val="left"/>
              <w:rPr>
                <w:ins w:id="76" w:author="super_user" w:date="2023-07-22T17:54:00Z"/>
                <w:rFonts w:ascii="Calibri" w:hAnsi="Calibri" w:cs="Calibri"/>
                <w:color w:val="7030A0"/>
                <w:sz w:val="22"/>
                <w:szCs w:val="22"/>
                <w:lang w:val="en-US"/>
              </w:rPr>
            </w:pPr>
            <w:ins w:id="77" w:author="super_user" w:date="2023-07-22T17:54:00Z">
              <w:r w:rsidRPr="002E12ED">
                <w:rPr>
                  <w:rFonts w:ascii="Calibri" w:hAnsi="Calibri" w:cs="Calibri"/>
                  <w:color w:val="7030A0"/>
                  <w:sz w:val="22"/>
                  <w:szCs w:val="22"/>
                  <w:lang w:val="en-US"/>
                </w:rPr>
                <w:t>[1] "</w:t>
              </w:r>
              <w:proofErr w:type="spellStart"/>
              <w:r w:rsidRPr="002E12ED">
                <w:rPr>
                  <w:rFonts w:ascii="Calibri" w:hAnsi="Calibri" w:cs="Calibri"/>
                  <w:color w:val="7030A0"/>
                  <w:sz w:val="22"/>
                  <w:szCs w:val="22"/>
                  <w:lang w:val="en-US"/>
                </w:rPr>
                <w:t>matrix"matrix</w:t>
              </w:r>
              <w:proofErr w:type="spellEnd"/>
              <w:r w:rsidRPr="002E12ED">
                <w:rPr>
                  <w:rFonts w:ascii="Calibri" w:hAnsi="Calibri" w:cs="Calibri"/>
                  <w:color w:val="7030A0"/>
                  <w:sz w:val="22"/>
                  <w:szCs w:val="22"/>
                  <w:lang w:val="en-US"/>
                </w:rPr>
                <w:t>=state.x77</w:t>
              </w:r>
            </w:ins>
          </w:p>
          <w:p w14:paraId="00BA69EA" w14:textId="77777777" w:rsidR="00610F13" w:rsidRPr="002E12ED" w:rsidRDefault="00610F13" w:rsidP="00610F13">
            <w:pPr>
              <w:pStyle w:val="af7"/>
              <w:shd w:val="clear" w:color="auto" w:fill="FFFFFF"/>
              <w:spacing w:before="0"/>
              <w:jc w:val="left"/>
              <w:rPr>
                <w:ins w:id="78" w:author="super_user" w:date="2023-07-22T17:54:00Z"/>
                <w:rFonts w:ascii="Calibri" w:hAnsi="Calibri" w:cs="Calibri"/>
                <w:color w:val="7030A0"/>
                <w:sz w:val="22"/>
                <w:szCs w:val="22"/>
                <w:lang w:val="en-US"/>
              </w:rPr>
            </w:pPr>
            <w:proofErr w:type="spellStart"/>
            <w:ins w:id="79" w:author="super_user" w:date="2023-07-22T17:54:00Z">
              <w:r w:rsidRPr="002E12ED">
                <w:rPr>
                  <w:rFonts w:ascii="Calibri" w:hAnsi="Calibri" w:cs="Calibri"/>
                  <w:color w:val="7030A0"/>
                  <w:sz w:val="22"/>
                  <w:szCs w:val="22"/>
                  <w:lang w:val="en-US"/>
                </w:rPr>
                <w:t>dataframe</w:t>
              </w:r>
              <w:proofErr w:type="spellEnd"/>
              <w:r w:rsidRPr="002E12ED">
                <w:rPr>
                  <w:rFonts w:ascii="Calibri" w:hAnsi="Calibri" w:cs="Calibri"/>
                  <w:color w:val="7030A0"/>
                  <w:sz w:val="22"/>
                  <w:szCs w:val="22"/>
                  <w:lang w:val="en-US"/>
                </w:rPr>
                <w:t>=</w:t>
              </w:r>
              <w:proofErr w:type="spellStart"/>
              <w:r w:rsidRPr="002E12ED">
                <w:rPr>
                  <w:rFonts w:ascii="Calibri" w:hAnsi="Calibri" w:cs="Calibri"/>
                  <w:color w:val="7030A0"/>
                  <w:sz w:val="22"/>
                  <w:szCs w:val="22"/>
                  <w:lang w:val="en-US"/>
                </w:rPr>
                <w:t>as.data.frame</w:t>
              </w:r>
              <w:proofErr w:type="spellEnd"/>
              <w:r w:rsidRPr="002E12ED">
                <w:rPr>
                  <w:rFonts w:ascii="Calibri" w:hAnsi="Calibri" w:cs="Calibri"/>
                  <w:color w:val="7030A0"/>
                  <w:sz w:val="22"/>
                  <w:szCs w:val="22"/>
                  <w:lang w:val="en-US"/>
                </w:rPr>
                <w:t>(matrix)</w:t>
              </w:r>
            </w:ins>
          </w:p>
          <w:p w14:paraId="0A7DE092" w14:textId="77777777" w:rsidR="00610F13" w:rsidRPr="002E12ED" w:rsidRDefault="00610F13" w:rsidP="00610F13">
            <w:pPr>
              <w:pStyle w:val="af7"/>
              <w:shd w:val="clear" w:color="auto" w:fill="FFFFFF"/>
              <w:spacing w:before="0"/>
              <w:jc w:val="left"/>
              <w:rPr>
                <w:ins w:id="80" w:author="super_user" w:date="2023-07-22T17:54:00Z"/>
                <w:rFonts w:ascii="Calibri" w:hAnsi="Calibri" w:cs="Calibri"/>
                <w:color w:val="7030A0"/>
                <w:sz w:val="22"/>
                <w:szCs w:val="22"/>
                <w:lang w:val="en-US"/>
              </w:rPr>
            </w:pPr>
            <w:ins w:id="81" w:author="super_user" w:date="2023-07-22T17:54:00Z">
              <w:r w:rsidRPr="002E12ED">
                <w:rPr>
                  <w:rFonts w:ascii="Calibri" w:hAnsi="Calibri" w:cs="Calibri"/>
                  <w:color w:val="7030A0"/>
                  <w:sz w:val="22"/>
                  <w:szCs w:val="22"/>
                  <w:lang w:val="en-US"/>
                </w:rPr>
                <w:t>&gt; class(</w:t>
              </w:r>
              <w:proofErr w:type="spellStart"/>
              <w:r w:rsidRPr="002E12ED">
                <w:rPr>
                  <w:rFonts w:ascii="Calibri" w:hAnsi="Calibri" w:cs="Calibri"/>
                  <w:color w:val="7030A0"/>
                  <w:sz w:val="22"/>
                  <w:szCs w:val="22"/>
                  <w:lang w:val="en-US"/>
                </w:rPr>
                <w:t>dataframe</w:t>
              </w:r>
              <w:proofErr w:type="spellEnd"/>
              <w:r w:rsidRPr="002E12ED">
                <w:rPr>
                  <w:rFonts w:ascii="Calibri" w:hAnsi="Calibri" w:cs="Calibri"/>
                  <w:color w:val="7030A0"/>
                  <w:sz w:val="22"/>
                  <w:szCs w:val="22"/>
                  <w:lang w:val="en-US"/>
                </w:rPr>
                <w:t>)</w:t>
              </w:r>
            </w:ins>
          </w:p>
          <w:p w14:paraId="1A1CFB1D" w14:textId="77777777" w:rsidR="00610F13" w:rsidRPr="002E12ED" w:rsidRDefault="00610F13" w:rsidP="00610F13">
            <w:pPr>
              <w:pStyle w:val="af7"/>
              <w:shd w:val="clear" w:color="auto" w:fill="FFFFFF"/>
              <w:spacing w:before="0"/>
              <w:jc w:val="left"/>
              <w:rPr>
                <w:ins w:id="82" w:author="super_user" w:date="2023-07-22T17:54:00Z"/>
                <w:rFonts w:ascii="Calibri" w:hAnsi="Calibri" w:cs="Calibri"/>
                <w:color w:val="7030A0"/>
                <w:sz w:val="22"/>
                <w:szCs w:val="22"/>
                <w:lang w:val="en-US"/>
              </w:rPr>
            </w:pPr>
            <w:ins w:id="83" w:author="super_user" w:date="2023-07-22T17:54:00Z">
              <w:r w:rsidRPr="002E12ED">
                <w:rPr>
                  <w:rFonts w:ascii="Calibri" w:hAnsi="Calibri" w:cs="Calibri"/>
                  <w:color w:val="7030A0"/>
                  <w:sz w:val="22"/>
                  <w:szCs w:val="22"/>
                  <w:lang w:val="en-US"/>
                </w:rPr>
                <w:t>[1] "</w:t>
              </w:r>
              <w:proofErr w:type="spellStart"/>
              <w:r w:rsidRPr="002E12ED">
                <w:rPr>
                  <w:rFonts w:ascii="Calibri" w:hAnsi="Calibri" w:cs="Calibri"/>
                  <w:color w:val="7030A0"/>
                  <w:sz w:val="22"/>
                  <w:szCs w:val="22"/>
                  <w:lang w:val="en-US"/>
                </w:rPr>
                <w:t>data.frame</w:t>
              </w:r>
              <w:proofErr w:type="spellEnd"/>
              <w:r w:rsidRPr="002E12ED">
                <w:rPr>
                  <w:rFonts w:ascii="Calibri" w:hAnsi="Calibri" w:cs="Calibri"/>
                  <w:color w:val="7030A0"/>
                  <w:sz w:val="22"/>
                  <w:szCs w:val="22"/>
                  <w:lang w:val="en-US"/>
                </w:rPr>
                <w:t>"</w:t>
              </w:r>
            </w:ins>
          </w:p>
          <w:p w14:paraId="67D2BB38" w14:textId="77777777" w:rsidR="00BE0BC1" w:rsidRDefault="00BE0BC1" w:rsidP="00BE0BC1">
            <w:pPr>
              <w:pStyle w:val="af7"/>
              <w:shd w:val="clear" w:color="auto" w:fill="FFFFFF"/>
              <w:spacing w:before="0"/>
              <w:jc w:val="left"/>
              <w:rPr>
                <w:rFonts w:ascii="Calibri" w:hAnsi="Calibri" w:cs="Calibri"/>
                <w:color w:val="000000"/>
                <w:sz w:val="24"/>
                <w:szCs w:val="24"/>
                <w:lang w:val="en-US"/>
              </w:rPr>
            </w:pPr>
          </w:p>
          <w:p w14:paraId="1A655040" w14:textId="77777777" w:rsidR="006003E3" w:rsidRDefault="006003E3" w:rsidP="00BE0BC1">
            <w:pPr>
              <w:pStyle w:val="af7"/>
              <w:shd w:val="clear" w:color="auto" w:fill="FFFFFF"/>
              <w:spacing w:before="0"/>
              <w:jc w:val="left"/>
              <w:rPr>
                <w:rFonts w:ascii="Calibri" w:hAnsi="Calibri" w:cs="Calibri"/>
                <w:color w:val="000000"/>
                <w:sz w:val="24"/>
                <w:szCs w:val="24"/>
                <w:lang w:val="en-US"/>
              </w:rPr>
            </w:pPr>
          </w:p>
          <w:p w14:paraId="141DD9AA" w14:textId="17BA7978" w:rsidR="006003E3" w:rsidRPr="00BE0BC1" w:rsidRDefault="006003E3" w:rsidP="00BE0BC1">
            <w:pPr>
              <w:pStyle w:val="af7"/>
              <w:shd w:val="clear" w:color="auto" w:fill="FFFFFF"/>
              <w:spacing w:before="0"/>
              <w:jc w:val="left"/>
              <w:rPr>
                <w:rFonts w:ascii="Calibri" w:hAnsi="Calibri" w:cs="Calibri"/>
                <w:color w:val="000000"/>
                <w:sz w:val="24"/>
                <w:szCs w:val="24"/>
                <w:lang w:val="en-US"/>
              </w:rPr>
            </w:pPr>
          </w:p>
        </w:tc>
      </w:tr>
    </w:tbl>
    <w:p w14:paraId="2B4DFEC7" w14:textId="6E8136EA" w:rsidR="00BE0BC1" w:rsidRDefault="00AC1D48" w:rsidP="2C5346B3">
      <w:pPr>
        <w:pStyle w:val="af7"/>
        <w:numPr>
          <w:ilvl w:val="0"/>
          <w:numId w:val="20"/>
        </w:numPr>
        <w:shd w:val="clear" w:color="auto" w:fill="FFFFFF" w:themeFill="background1"/>
        <w:spacing w:before="100" w:beforeAutospacing="1" w:after="100" w:afterAutospacing="1"/>
        <w:jc w:val="left"/>
        <w:textAlignment w:val="baseline"/>
        <w:rPr>
          <w:rFonts w:ascii="Helvetica" w:hAnsi="Helvetica"/>
          <w:color w:val="000000"/>
          <w:sz w:val="21"/>
          <w:szCs w:val="21"/>
          <w:lang w:val="en-US"/>
        </w:rPr>
      </w:pPr>
      <w:r w:rsidRPr="2C5346B3">
        <w:rPr>
          <w:sz w:val="22"/>
          <w:szCs w:val="22"/>
          <w:lang w:val="en-US"/>
        </w:rPr>
        <w:t xml:space="preserve">Create a new attribute called </w:t>
      </w:r>
      <w:r w:rsidRPr="2C5346B3">
        <w:rPr>
          <w:rFonts w:ascii="Courier New" w:hAnsi="Courier New" w:cs="Courier New"/>
          <w:sz w:val="22"/>
          <w:szCs w:val="22"/>
          <w:lang w:val="en-US"/>
        </w:rPr>
        <w:t>states</w:t>
      </w:r>
      <w:r w:rsidRPr="2C5346B3">
        <w:rPr>
          <w:sz w:val="22"/>
          <w:szCs w:val="22"/>
          <w:lang w:val="en-US"/>
        </w:rPr>
        <w:t xml:space="preserve"> and assign to it the row names of the data set. Then, remove the row names from the data set. </w:t>
      </w:r>
      <w:r w:rsidRPr="2C5346B3">
        <w:rPr>
          <w:rFonts w:ascii="Helvetica" w:hAnsi="Helvetica"/>
          <w:color w:val="000000" w:themeColor="text1"/>
          <w:sz w:val="21"/>
          <w:szCs w:val="21"/>
          <w:lang w:val="en-US"/>
        </w:rPr>
        <w:t>Provide the R code in the space provided</w:t>
      </w:r>
      <w:r w:rsidR="00956923" w:rsidRPr="2C5346B3">
        <w:rPr>
          <w:rFonts w:ascii="Helvetica" w:hAnsi="Helvetica"/>
          <w:color w:val="000000" w:themeColor="text1"/>
          <w:sz w:val="21"/>
          <w:szCs w:val="21"/>
          <w:lang w:val="en-US"/>
        </w:rPr>
        <w:t xml:space="preserve"> below</w:t>
      </w:r>
      <w:r w:rsidR="00D87305" w:rsidRPr="2C5346B3">
        <w:rPr>
          <w:rFonts w:ascii="Helvetica" w:hAnsi="Helvetica"/>
          <w:color w:val="000000" w:themeColor="text1"/>
          <w:sz w:val="21"/>
          <w:szCs w:val="21"/>
          <w:lang w:val="en-US"/>
        </w:rPr>
        <w:t>.</w:t>
      </w:r>
      <w:r w:rsidR="009127DF" w:rsidRPr="2C5346B3">
        <w:rPr>
          <w:rFonts w:ascii="Helvetica" w:hAnsi="Helvetica"/>
          <w:color w:val="000000" w:themeColor="text1"/>
          <w:sz w:val="21"/>
          <w:szCs w:val="21"/>
          <w:lang w:val="en-US"/>
        </w:rPr>
        <w:t xml:space="preserve"> </w:t>
      </w:r>
      <w:r w:rsidR="009127DF" w:rsidRPr="00605698">
        <w:rPr>
          <w:rFonts w:ascii="Helvetica" w:hAnsi="Helvetica"/>
          <w:b/>
          <w:bCs/>
          <w:color w:val="000000" w:themeColor="text1"/>
          <w:sz w:val="21"/>
          <w:szCs w:val="21"/>
          <w:lang w:val="en-US"/>
        </w:rPr>
        <w:t>(3 points)</w:t>
      </w:r>
    </w:p>
    <w:p w14:paraId="6E249BF3" w14:textId="3BC47939" w:rsidR="0028428E" w:rsidRPr="009127DF" w:rsidRDefault="0028428E" w:rsidP="0028428E">
      <w:pPr>
        <w:pStyle w:val="af7"/>
        <w:rPr>
          <w:rFonts w:ascii="Helvetica" w:hAnsi="Helvetica"/>
          <w:color w:val="000000"/>
          <w:sz w:val="21"/>
          <w:szCs w:val="21"/>
          <w:lang w:val="en-US"/>
        </w:rPr>
      </w:pPr>
    </w:p>
    <w:tbl>
      <w:tblPr>
        <w:tblStyle w:val="af2"/>
        <w:tblW w:w="0" w:type="auto"/>
        <w:tblInd w:w="534" w:type="dxa"/>
        <w:tblLook w:val="04A0" w:firstRow="1" w:lastRow="0" w:firstColumn="1" w:lastColumn="0" w:noHBand="0" w:noVBand="1"/>
      </w:tblPr>
      <w:tblGrid>
        <w:gridCol w:w="8709"/>
      </w:tblGrid>
      <w:tr w:rsidR="00AC1D48" w14:paraId="7D2D722F" w14:textId="77777777" w:rsidTr="00AC1D48">
        <w:tc>
          <w:tcPr>
            <w:tcW w:w="8709" w:type="dxa"/>
          </w:tcPr>
          <w:p w14:paraId="5EB37469" w14:textId="77777777" w:rsidR="00AC1D48" w:rsidRDefault="00AC1D48" w:rsidP="00AC1D48">
            <w:pPr>
              <w:pStyle w:val="af7"/>
              <w:shd w:val="clear" w:color="auto" w:fill="FFFFFF"/>
              <w:spacing w:before="0"/>
              <w:jc w:val="left"/>
              <w:rPr>
                <w:rFonts w:ascii="Helvetica" w:hAnsi="Helvetica"/>
                <w:color w:val="000000"/>
                <w:sz w:val="21"/>
                <w:szCs w:val="21"/>
                <w:lang w:val="en-US"/>
              </w:rPr>
            </w:pPr>
          </w:p>
          <w:p w14:paraId="72053246" w14:textId="77777777" w:rsidR="00610F13" w:rsidRPr="002E12ED" w:rsidRDefault="00610F13" w:rsidP="00610F13">
            <w:pPr>
              <w:pStyle w:val="af7"/>
              <w:shd w:val="clear" w:color="auto" w:fill="FFFFFF"/>
              <w:spacing w:before="0"/>
              <w:jc w:val="left"/>
              <w:rPr>
                <w:ins w:id="84" w:author="super_user" w:date="2023-07-22T17:54:00Z"/>
                <w:rFonts w:ascii="Helvetica" w:hAnsi="Helvetica"/>
                <w:color w:val="7030A0"/>
                <w:sz w:val="21"/>
                <w:szCs w:val="21"/>
                <w:lang w:val="en-US"/>
              </w:rPr>
            </w:pPr>
            <w:proofErr w:type="spellStart"/>
            <w:ins w:id="85" w:author="super_user" w:date="2023-07-22T17:54:00Z">
              <w:r w:rsidRPr="002E12ED">
                <w:rPr>
                  <w:rFonts w:ascii="Helvetica" w:hAnsi="Helvetica"/>
                  <w:color w:val="7030A0"/>
                  <w:sz w:val="21"/>
                  <w:szCs w:val="21"/>
                  <w:lang w:val="en-US"/>
                </w:rPr>
                <w:t>X$states</w:t>
              </w:r>
              <w:proofErr w:type="spellEnd"/>
              <w:r w:rsidRPr="002E12ED">
                <w:rPr>
                  <w:rFonts w:ascii="Helvetica" w:hAnsi="Helvetica"/>
                  <w:color w:val="7030A0"/>
                  <w:sz w:val="21"/>
                  <w:szCs w:val="21"/>
                  <w:lang w:val="en-US"/>
                </w:rPr>
                <w:t>&lt;-</w:t>
              </w:r>
              <w:proofErr w:type="spellStart"/>
              <w:r w:rsidRPr="002E12ED">
                <w:rPr>
                  <w:rFonts w:ascii="Helvetica" w:hAnsi="Helvetica"/>
                  <w:color w:val="7030A0"/>
                  <w:sz w:val="21"/>
                  <w:szCs w:val="21"/>
                  <w:lang w:val="en-US"/>
                </w:rPr>
                <w:t>row.names</w:t>
              </w:r>
              <w:proofErr w:type="spellEnd"/>
              <w:r w:rsidRPr="002E12ED">
                <w:rPr>
                  <w:rFonts w:ascii="Helvetica" w:hAnsi="Helvetica"/>
                  <w:color w:val="7030A0"/>
                  <w:sz w:val="21"/>
                  <w:szCs w:val="21"/>
                  <w:lang w:val="en-US"/>
                </w:rPr>
                <w:t>(x)</w:t>
              </w:r>
            </w:ins>
          </w:p>
          <w:p w14:paraId="4C6699FF" w14:textId="77777777" w:rsidR="00610F13" w:rsidRPr="002E12ED" w:rsidRDefault="00610F13" w:rsidP="00610F13">
            <w:pPr>
              <w:pStyle w:val="af7"/>
              <w:shd w:val="clear" w:color="auto" w:fill="FFFFFF"/>
              <w:spacing w:before="0"/>
              <w:jc w:val="left"/>
              <w:rPr>
                <w:ins w:id="86" w:author="super_user" w:date="2023-07-22T17:54:00Z"/>
                <w:rFonts w:ascii="Helvetica" w:hAnsi="Helvetica"/>
                <w:color w:val="7030A0"/>
                <w:sz w:val="21"/>
                <w:szCs w:val="21"/>
                <w:lang w:val="en-US"/>
              </w:rPr>
            </w:pPr>
            <w:proofErr w:type="spellStart"/>
            <w:ins w:id="87" w:author="super_user" w:date="2023-07-22T17:54:00Z">
              <w:r w:rsidRPr="002E12ED">
                <w:rPr>
                  <w:rFonts w:ascii="Helvetica" w:hAnsi="Helvetica"/>
                  <w:color w:val="7030A0"/>
                  <w:sz w:val="21"/>
                  <w:szCs w:val="21"/>
                  <w:lang w:val="en-US"/>
                </w:rPr>
                <w:t>row.names</w:t>
              </w:r>
              <w:proofErr w:type="spellEnd"/>
              <w:r w:rsidRPr="002E12ED">
                <w:rPr>
                  <w:rFonts w:ascii="Helvetica" w:hAnsi="Helvetica"/>
                  <w:color w:val="7030A0"/>
                  <w:sz w:val="21"/>
                  <w:szCs w:val="21"/>
                  <w:lang w:val="en-US"/>
                </w:rPr>
                <w:t>(x)&lt;- NULL</w:t>
              </w:r>
            </w:ins>
          </w:p>
          <w:p w14:paraId="2585D3C3" w14:textId="77777777" w:rsidR="006003E3" w:rsidRDefault="006003E3" w:rsidP="00AC1D48">
            <w:pPr>
              <w:pStyle w:val="af7"/>
              <w:shd w:val="clear" w:color="auto" w:fill="FFFFFF"/>
              <w:spacing w:before="0"/>
              <w:jc w:val="left"/>
              <w:rPr>
                <w:rFonts w:ascii="Helvetica" w:hAnsi="Helvetica"/>
                <w:color w:val="000000"/>
                <w:sz w:val="21"/>
                <w:szCs w:val="21"/>
                <w:lang w:val="en-US"/>
              </w:rPr>
            </w:pPr>
          </w:p>
          <w:p w14:paraId="1A199DBC" w14:textId="77777777" w:rsidR="006003E3" w:rsidRDefault="006003E3" w:rsidP="00AC1D48">
            <w:pPr>
              <w:pStyle w:val="af7"/>
              <w:shd w:val="clear" w:color="auto" w:fill="FFFFFF"/>
              <w:spacing w:before="0"/>
              <w:jc w:val="left"/>
              <w:rPr>
                <w:rFonts w:ascii="Helvetica" w:hAnsi="Helvetica"/>
                <w:color w:val="000000"/>
                <w:sz w:val="21"/>
                <w:szCs w:val="21"/>
                <w:lang w:val="en-US"/>
              </w:rPr>
            </w:pPr>
          </w:p>
          <w:p w14:paraId="12D12963" w14:textId="7B6B4E9A" w:rsidR="006003E3" w:rsidRDefault="006003E3" w:rsidP="00AC1D48">
            <w:pPr>
              <w:pStyle w:val="af7"/>
              <w:shd w:val="clear" w:color="auto" w:fill="FFFFFF"/>
              <w:spacing w:before="0"/>
              <w:jc w:val="left"/>
              <w:rPr>
                <w:rFonts w:ascii="Helvetica" w:hAnsi="Helvetica"/>
                <w:color w:val="000000"/>
                <w:sz w:val="21"/>
                <w:szCs w:val="21"/>
                <w:lang w:val="en-US"/>
              </w:rPr>
            </w:pPr>
          </w:p>
        </w:tc>
      </w:tr>
    </w:tbl>
    <w:p w14:paraId="5B93911E" w14:textId="47330CDB" w:rsidR="00AC1D48" w:rsidRDefault="00AC1D48" w:rsidP="00BE0BC1">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p w14:paraId="636D1016" w14:textId="6070014B" w:rsidR="00BE0BC1" w:rsidRPr="002D0401" w:rsidRDefault="006F135D" w:rsidP="008F51D3">
      <w:pPr>
        <w:pStyle w:val="af7"/>
        <w:numPr>
          <w:ilvl w:val="0"/>
          <w:numId w:val="20"/>
        </w:numPr>
        <w:shd w:val="clear" w:color="auto" w:fill="FFFFFF"/>
        <w:spacing w:before="100" w:beforeAutospacing="1" w:after="100" w:afterAutospacing="1"/>
        <w:jc w:val="left"/>
        <w:textAlignment w:val="baseline"/>
        <w:rPr>
          <w:rFonts w:ascii="Helvetica" w:hAnsi="Helvetica"/>
          <w:b/>
          <w:color w:val="000000"/>
          <w:sz w:val="21"/>
          <w:szCs w:val="21"/>
          <w:lang w:val="en-US"/>
        </w:rPr>
      </w:pPr>
      <w:r w:rsidRPr="009127DF">
        <w:rPr>
          <w:rFonts w:ascii="Helvetica" w:hAnsi="Helvetica"/>
          <w:color w:val="000000"/>
          <w:sz w:val="21"/>
          <w:szCs w:val="21"/>
          <w:lang w:val="en-US"/>
        </w:rPr>
        <w:t xml:space="preserve"> Find out how many </w:t>
      </w:r>
      <w:r w:rsidR="00AC1D48" w:rsidRPr="009127DF">
        <w:rPr>
          <w:rFonts w:ascii="Helvetica" w:hAnsi="Helvetica"/>
          <w:color w:val="000000"/>
          <w:sz w:val="21"/>
          <w:szCs w:val="21"/>
          <w:lang w:val="en-US"/>
        </w:rPr>
        <w:t>states</w:t>
      </w:r>
      <w:r w:rsidRPr="009127DF">
        <w:rPr>
          <w:rFonts w:ascii="Courier New" w:hAnsi="Courier New" w:cs="Courier New"/>
          <w:sz w:val="22"/>
          <w:lang w:val="en-US"/>
        </w:rPr>
        <w:t xml:space="preserve"> </w:t>
      </w:r>
      <w:r w:rsidRPr="009127DF">
        <w:rPr>
          <w:rFonts w:ascii="Helvetica" w:hAnsi="Helvetica"/>
          <w:color w:val="000000"/>
          <w:sz w:val="21"/>
          <w:szCs w:val="21"/>
          <w:lang w:val="en-US"/>
        </w:rPr>
        <w:t>have income</w:t>
      </w:r>
      <w:r w:rsidR="006833E3" w:rsidRPr="009127DF">
        <w:rPr>
          <w:rFonts w:ascii="Helvetica" w:hAnsi="Helvetica"/>
          <w:color w:val="000000"/>
          <w:sz w:val="21"/>
          <w:szCs w:val="21"/>
          <w:lang w:val="en-US"/>
        </w:rPr>
        <w:t xml:space="preserve"> (per capita) </w:t>
      </w:r>
      <w:r w:rsidRPr="009127DF">
        <w:rPr>
          <w:rFonts w:ascii="Helvetica" w:hAnsi="Helvetica"/>
          <w:color w:val="000000"/>
          <w:sz w:val="21"/>
          <w:szCs w:val="21"/>
          <w:lang w:val="en-US"/>
        </w:rPr>
        <w:t xml:space="preserve">of </w:t>
      </w:r>
      <w:r w:rsidR="00BE0BC1" w:rsidRPr="009127DF">
        <w:rPr>
          <w:rFonts w:ascii="Helvetica" w:hAnsi="Helvetica"/>
          <w:color w:val="000000"/>
          <w:sz w:val="21"/>
          <w:szCs w:val="21"/>
          <w:lang w:val="en-US"/>
        </w:rPr>
        <w:t>more</w:t>
      </w:r>
      <w:r w:rsidRPr="009127DF">
        <w:rPr>
          <w:rFonts w:ascii="Helvetica" w:hAnsi="Helvetica"/>
          <w:color w:val="000000"/>
          <w:sz w:val="21"/>
          <w:szCs w:val="21"/>
          <w:lang w:val="en-US"/>
        </w:rPr>
        <w:t xml:space="preserve"> than 4</w:t>
      </w:r>
      <w:r w:rsidR="005679D9" w:rsidRPr="009127DF">
        <w:rPr>
          <w:rFonts w:ascii="Helvetica" w:hAnsi="Helvetica"/>
          <w:color w:val="000000"/>
          <w:sz w:val="21"/>
          <w:szCs w:val="21"/>
          <w:lang w:val="en-US"/>
        </w:rPr>
        <w:t>,</w:t>
      </w:r>
      <w:r w:rsidRPr="009127DF">
        <w:rPr>
          <w:rFonts w:ascii="Helvetica" w:hAnsi="Helvetica"/>
          <w:color w:val="000000"/>
          <w:sz w:val="21"/>
          <w:szCs w:val="21"/>
          <w:lang w:val="en-US"/>
        </w:rPr>
        <w:t>300</w:t>
      </w:r>
      <w:r w:rsidR="006833E3" w:rsidRPr="009127DF">
        <w:rPr>
          <w:rFonts w:ascii="Helvetica" w:hAnsi="Helvetica"/>
          <w:color w:val="000000"/>
          <w:sz w:val="21"/>
          <w:szCs w:val="21"/>
          <w:lang w:val="en-US"/>
        </w:rPr>
        <w:t>$</w:t>
      </w:r>
      <w:r w:rsidR="00BE0BC1" w:rsidRPr="009127DF">
        <w:rPr>
          <w:rFonts w:ascii="Helvetica" w:hAnsi="Helvetica"/>
          <w:color w:val="000000"/>
          <w:sz w:val="21"/>
          <w:szCs w:val="21"/>
          <w:lang w:val="en-US"/>
        </w:rPr>
        <w:t xml:space="preserve"> and population more than 1,000</w:t>
      </w:r>
      <w:r w:rsidR="006833E3" w:rsidRPr="009127DF">
        <w:rPr>
          <w:rFonts w:ascii="Helvetica" w:hAnsi="Helvetica"/>
          <w:color w:val="000000"/>
          <w:sz w:val="21"/>
          <w:szCs w:val="21"/>
          <w:lang w:val="en-US"/>
        </w:rPr>
        <w:t xml:space="preserve"> (in thousands) people</w:t>
      </w:r>
      <w:r w:rsidRPr="009127DF">
        <w:rPr>
          <w:rFonts w:ascii="Helvetica" w:hAnsi="Helvetica"/>
          <w:color w:val="000000"/>
          <w:sz w:val="21"/>
          <w:szCs w:val="21"/>
          <w:lang w:val="en-US"/>
        </w:rPr>
        <w:t>.</w:t>
      </w:r>
      <w:r w:rsidR="009127DF" w:rsidRPr="009127DF">
        <w:rPr>
          <w:rFonts w:ascii="Helvetica" w:hAnsi="Helvetica"/>
          <w:color w:val="000000"/>
          <w:sz w:val="21"/>
          <w:szCs w:val="21"/>
          <w:lang w:val="en-US"/>
        </w:rPr>
        <w:t xml:space="preserve"> </w:t>
      </w:r>
      <w:r w:rsidR="009127DF" w:rsidRPr="002D0401">
        <w:rPr>
          <w:rFonts w:ascii="Helvetica" w:hAnsi="Helvetica"/>
          <w:b/>
          <w:color w:val="000000"/>
          <w:sz w:val="21"/>
          <w:szCs w:val="21"/>
          <w:lang w:val="en-US"/>
        </w:rPr>
        <w:t>(3 points)</w:t>
      </w:r>
    </w:p>
    <w:p w14:paraId="7DB3AB7E" w14:textId="63C4EA1F" w:rsidR="006833E3" w:rsidRPr="00D87305" w:rsidRDefault="006833E3" w:rsidP="006833E3">
      <w:pPr>
        <w:pStyle w:val="af7"/>
        <w:shd w:val="clear" w:color="auto" w:fill="FFFFFF"/>
        <w:spacing w:before="100" w:beforeAutospacing="1" w:after="100" w:afterAutospacing="1"/>
        <w:jc w:val="left"/>
        <w:textAlignment w:val="baseline"/>
        <w:rPr>
          <w:rFonts w:ascii="Courier New" w:hAnsi="Courier New" w:cs="Courier New"/>
          <w:sz w:val="22"/>
          <w:lang w:val="en-US"/>
        </w:rPr>
      </w:pPr>
    </w:p>
    <w:tbl>
      <w:tblPr>
        <w:tblStyle w:val="af2"/>
        <w:tblW w:w="0" w:type="auto"/>
        <w:tblInd w:w="534" w:type="dxa"/>
        <w:tblLook w:val="04A0" w:firstRow="1" w:lastRow="0" w:firstColumn="1" w:lastColumn="0" w:noHBand="0" w:noVBand="1"/>
      </w:tblPr>
      <w:tblGrid>
        <w:gridCol w:w="8709"/>
      </w:tblGrid>
      <w:tr w:rsidR="00BE0BC1" w:rsidRPr="001515E5" w14:paraId="339F34B3" w14:textId="77777777" w:rsidTr="006833E3">
        <w:tc>
          <w:tcPr>
            <w:tcW w:w="8709" w:type="dxa"/>
          </w:tcPr>
          <w:p w14:paraId="1B8C4440" w14:textId="77777777" w:rsidR="00610F13" w:rsidRDefault="006833E3" w:rsidP="00610F13">
            <w:pPr>
              <w:pStyle w:val="af7"/>
              <w:ind w:left="0"/>
              <w:rPr>
                <w:ins w:id="88" w:author="super_user" w:date="2023-07-22T17:54:00Z"/>
                <w:rFonts w:ascii="Helvetica" w:hAnsi="Helvetica"/>
                <w:color w:val="000000"/>
                <w:sz w:val="21"/>
                <w:szCs w:val="21"/>
                <w:lang w:val="en-US"/>
              </w:rPr>
            </w:pPr>
            <w:r>
              <w:rPr>
                <w:rFonts w:ascii="Helvetica" w:hAnsi="Helvetica"/>
                <w:color w:val="000000"/>
                <w:sz w:val="21"/>
                <w:szCs w:val="21"/>
                <w:lang w:val="en-US"/>
              </w:rPr>
              <w:t xml:space="preserve">      </w:t>
            </w:r>
            <w:r w:rsidR="00D87305">
              <w:rPr>
                <w:rFonts w:ascii="Helvetica" w:hAnsi="Helvetica"/>
                <w:color w:val="000000"/>
                <w:sz w:val="21"/>
                <w:szCs w:val="21"/>
                <w:lang w:val="en-US"/>
              </w:rPr>
              <w:t xml:space="preserve">Number of states: </w:t>
            </w:r>
            <w:r>
              <w:rPr>
                <w:rFonts w:ascii="Helvetica" w:hAnsi="Helvetica"/>
                <w:color w:val="000000"/>
                <w:sz w:val="21"/>
                <w:szCs w:val="21"/>
                <w:lang w:val="en-US"/>
              </w:rPr>
              <w:t xml:space="preserve"> </w:t>
            </w:r>
            <w:ins w:id="89" w:author="super_user" w:date="2023-07-22T17:54:00Z">
              <w:r w:rsidR="00610F13">
                <w:rPr>
                  <w:rFonts w:ascii="Helvetica" w:hAnsi="Helvetica"/>
                  <w:color w:val="000000"/>
                  <w:sz w:val="21"/>
                  <w:szCs w:val="21"/>
                  <w:lang w:val="en-US"/>
                </w:rPr>
                <w:t>22</w:t>
              </w:r>
            </w:ins>
          </w:p>
          <w:p w14:paraId="55F6F05E" w14:textId="6F2317C0" w:rsidR="00BE0BC1" w:rsidRDefault="00610F13" w:rsidP="00610F13">
            <w:pPr>
              <w:pStyle w:val="af7"/>
              <w:ind w:left="0"/>
              <w:rPr>
                <w:rFonts w:ascii="Helvetica" w:hAnsi="Helvetica"/>
                <w:color w:val="000000"/>
                <w:sz w:val="21"/>
                <w:szCs w:val="21"/>
                <w:lang w:val="en-US"/>
              </w:rPr>
            </w:pPr>
            <w:proofErr w:type="spellStart"/>
            <w:ins w:id="90" w:author="super_user" w:date="2023-07-22T17:54:00Z">
              <w:r>
                <w:rPr>
                  <w:rFonts w:ascii="Helvetica" w:hAnsi="Helvetica"/>
                  <w:color w:val="000000"/>
                  <w:sz w:val="21"/>
                  <w:szCs w:val="21"/>
                  <w:lang w:val="en-US"/>
                </w:rPr>
                <w:t>Rcode</w:t>
              </w:r>
              <w:proofErr w:type="spellEnd"/>
              <w:r>
                <w:rPr>
                  <w:rFonts w:ascii="Helvetica" w:hAnsi="Helvetica"/>
                  <w:color w:val="000000"/>
                  <w:sz w:val="21"/>
                  <w:szCs w:val="21"/>
                  <w:lang w:val="en-US"/>
                </w:rPr>
                <w:t xml:space="preserve">: </w:t>
              </w:r>
              <w:proofErr w:type="spellStart"/>
              <w:r w:rsidRPr="009E0632">
                <w:rPr>
                  <w:rFonts w:ascii="Helvetica" w:hAnsi="Helvetica"/>
                  <w:color w:val="000000"/>
                  <w:sz w:val="21"/>
                  <w:szCs w:val="21"/>
                  <w:lang w:val="en-US"/>
                </w:rPr>
                <w:t>nrow</w:t>
              </w:r>
              <w:proofErr w:type="spellEnd"/>
              <w:r w:rsidRPr="009E0632">
                <w:rPr>
                  <w:rFonts w:ascii="Helvetica" w:hAnsi="Helvetica"/>
                  <w:color w:val="000000"/>
                  <w:sz w:val="21"/>
                  <w:szCs w:val="21"/>
                  <w:lang w:val="en-US"/>
                </w:rPr>
                <w:t>(x[</w:t>
              </w:r>
              <w:proofErr w:type="spellStart"/>
              <w:r w:rsidRPr="009E0632">
                <w:rPr>
                  <w:rFonts w:ascii="Helvetica" w:hAnsi="Helvetica"/>
                  <w:color w:val="000000"/>
                  <w:sz w:val="21"/>
                  <w:szCs w:val="21"/>
                  <w:lang w:val="en-US"/>
                </w:rPr>
                <w:t>x$Income</w:t>
              </w:r>
              <w:proofErr w:type="spellEnd"/>
              <w:r w:rsidRPr="009E0632">
                <w:rPr>
                  <w:rFonts w:ascii="Helvetica" w:hAnsi="Helvetica"/>
                  <w:color w:val="000000"/>
                  <w:sz w:val="21"/>
                  <w:szCs w:val="21"/>
                  <w:lang w:val="en-US"/>
                </w:rPr>
                <w:t xml:space="preserve"> &gt; 4300 &amp; </w:t>
              </w:r>
              <w:proofErr w:type="spellStart"/>
              <w:r w:rsidRPr="009E0632">
                <w:rPr>
                  <w:rFonts w:ascii="Helvetica" w:hAnsi="Helvetica"/>
                  <w:color w:val="000000"/>
                  <w:sz w:val="21"/>
                  <w:szCs w:val="21"/>
                  <w:lang w:val="en-US"/>
                </w:rPr>
                <w:t>x$Population</w:t>
              </w:r>
              <w:proofErr w:type="spellEnd"/>
              <w:r w:rsidRPr="009E0632">
                <w:rPr>
                  <w:rFonts w:ascii="Helvetica" w:hAnsi="Helvetica"/>
                  <w:color w:val="000000"/>
                  <w:sz w:val="21"/>
                  <w:szCs w:val="21"/>
                  <w:lang w:val="en-US"/>
                </w:rPr>
                <w:t xml:space="preserve"> &gt; 1000,])</w:t>
              </w:r>
            </w:ins>
          </w:p>
          <w:p w14:paraId="73E858AF" w14:textId="14568347" w:rsidR="006003E3" w:rsidRDefault="006003E3" w:rsidP="006003E3">
            <w:pPr>
              <w:pStyle w:val="af7"/>
              <w:ind w:left="0"/>
              <w:rPr>
                <w:rFonts w:ascii="Helvetica" w:hAnsi="Helvetica"/>
                <w:color w:val="000000"/>
                <w:sz w:val="21"/>
                <w:szCs w:val="21"/>
                <w:lang w:val="en-US"/>
              </w:rPr>
            </w:pPr>
          </w:p>
        </w:tc>
      </w:tr>
    </w:tbl>
    <w:p w14:paraId="6A0F014B" w14:textId="77777777" w:rsidR="00BE0BC1" w:rsidRPr="00BE0BC1" w:rsidRDefault="00BE0BC1" w:rsidP="00BE0BC1">
      <w:pPr>
        <w:pStyle w:val="af7"/>
        <w:rPr>
          <w:rFonts w:ascii="Helvetica" w:hAnsi="Helvetica"/>
          <w:color w:val="000000"/>
          <w:sz w:val="21"/>
          <w:szCs w:val="21"/>
          <w:lang w:val="en-US"/>
        </w:rPr>
      </w:pPr>
    </w:p>
    <w:p w14:paraId="75305036" w14:textId="600CBA56" w:rsidR="006F135D" w:rsidRPr="002D0401" w:rsidRDefault="006F135D" w:rsidP="009127DF">
      <w:pPr>
        <w:pStyle w:val="af7"/>
        <w:numPr>
          <w:ilvl w:val="0"/>
          <w:numId w:val="20"/>
        </w:numPr>
        <w:shd w:val="clear" w:color="auto" w:fill="FFFFFF"/>
        <w:spacing w:before="100" w:beforeAutospacing="1" w:after="100" w:afterAutospacing="1"/>
        <w:jc w:val="left"/>
        <w:textAlignment w:val="baseline"/>
        <w:rPr>
          <w:rFonts w:ascii="Helvetica" w:hAnsi="Helvetica"/>
          <w:b/>
          <w:color w:val="000000"/>
          <w:sz w:val="21"/>
          <w:szCs w:val="21"/>
          <w:lang w:val="en-US"/>
        </w:rPr>
      </w:pPr>
      <w:r w:rsidRPr="009127DF">
        <w:rPr>
          <w:rFonts w:ascii="Helvetica" w:hAnsi="Helvetica"/>
          <w:color w:val="000000"/>
          <w:sz w:val="21"/>
          <w:szCs w:val="21"/>
          <w:lang w:val="en-US"/>
        </w:rPr>
        <w:t xml:space="preserve"> </w:t>
      </w:r>
      <w:r w:rsidR="00D87305" w:rsidRPr="009127DF">
        <w:rPr>
          <w:sz w:val="22"/>
          <w:lang w:val="en-US"/>
        </w:rPr>
        <w:t xml:space="preserve">Print out the top-5 states, which exhibit the highest income, after having ordered the data frame in decreasing order based on attribute </w:t>
      </w:r>
      <w:r w:rsidR="00D87305" w:rsidRPr="009127DF">
        <w:rPr>
          <w:rFonts w:ascii="Courier New" w:hAnsi="Courier New" w:cs="Courier New"/>
          <w:sz w:val="22"/>
          <w:lang w:val="en-US"/>
        </w:rPr>
        <w:t>Income.</w:t>
      </w:r>
      <w:r w:rsidR="009127DF" w:rsidRPr="009127DF">
        <w:rPr>
          <w:rFonts w:ascii="Courier New" w:hAnsi="Courier New" w:cs="Courier New"/>
          <w:sz w:val="22"/>
          <w:lang w:val="en-US"/>
        </w:rPr>
        <w:t xml:space="preserve"> </w:t>
      </w:r>
      <w:r w:rsidR="009127DF" w:rsidRPr="009127DF">
        <w:rPr>
          <w:rFonts w:ascii="Helvetica" w:hAnsi="Helvetica"/>
          <w:color w:val="000000"/>
          <w:sz w:val="21"/>
          <w:szCs w:val="21"/>
          <w:lang w:val="en-US"/>
        </w:rPr>
        <w:t>(</w:t>
      </w:r>
      <w:r w:rsidR="009127DF" w:rsidRPr="002D0401">
        <w:rPr>
          <w:rFonts w:ascii="Helvetica" w:hAnsi="Helvetica"/>
          <w:b/>
          <w:color w:val="000000"/>
          <w:sz w:val="21"/>
          <w:szCs w:val="21"/>
          <w:lang w:val="en-US"/>
        </w:rPr>
        <w:t>3 points)</w:t>
      </w:r>
    </w:p>
    <w:p w14:paraId="0FE0F21D" w14:textId="7D701B1D" w:rsidR="00D87305" w:rsidRPr="00D87305" w:rsidRDefault="00D87305" w:rsidP="00D87305">
      <w:pPr>
        <w:pStyle w:val="af7"/>
        <w:shd w:val="clear" w:color="auto" w:fill="FFFFFF"/>
        <w:spacing w:before="100" w:beforeAutospacing="1" w:after="100" w:afterAutospacing="1"/>
        <w:jc w:val="left"/>
        <w:textAlignment w:val="baseline"/>
        <w:rPr>
          <w:rFonts w:ascii="Helvetica" w:hAnsi="Helvetica"/>
          <w:color w:val="000000"/>
          <w:sz w:val="21"/>
          <w:szCs w:val="21"/>
          <w:lang w:val="en-US"/>
        </w:rPr>
      </w:pPr>
    </w:p>
    <w:tbl>
      <w:tblPr>
        <w:tblStyle w:val="af2"/>
        <w:tblW w:w="0" w:type="auto"/>
        <w:tblInd w:w="534" w:type="dxa"/>
        <w:tblLook w:val="04A0" w:firstRow="1" w:lastRow="0" w:firstColumn="1" w:lastColumn="0" w:noHBand="0" w:noVBand="1"/>
      </w:tblPr>
      <w:tblGrid>
        <w:gridCol w:w="8709"/>
      </w:tblGrid>
      <w:tr w:rsidR="00D87305" w14:paraId="562C8CC9" w14:textId="77777777" w:rsidTr="00D87305">
        <w:tc>
          <w:tcPr>
            <w:tcW w:w="8709" w:type="dxa"/>
          </w:tcPr>
          <w:p w14:paraId="14DAB885" w14:textId="3E5C707E" w:rsidR="00D87305" w:rsidRDefault="00D87305" w:rsidP="00D87305">
            <w:pPr>
              <w:pStyle w:val="af7"/>
              <w:numPr>
                <w:ilvl w:val="0"/>
                <w:numId w:val="21"/>
              </w:numPr>
              <w:spacing w:before="100" w:beforeAutospacing="1" w:after="100" w:afterAutospacing="1"/>
              <w:jc w:val="left"/>
              <w:textAlignment w:val="baseline"/>
              <w:rPr>
                <w:rFonts w:ascii="Helvetica" w:hAnsi="Helvetica"/>
                <w:color w:val="000000"/>
                <w:sz w:val="21"/>
                <w:szCs w:val="21"/>
                <w:lang w:val="en-US"/>
              </w:rPr>
            </w:pPr>
            <w:r w:rsidRPr="00D87305">
              <w:rPr>
                <w:rFonts w:ascii="Helvetica" w:hAnsi="Helvetica"/>
                <w:color w:val="000000"/>
                <w:sz w:val="21"/>
                <w:szCs w:val="21"/>
                <w:lang w:val="en-US"/>
              </w:rPr>
              <w:t xml:space="preserve"> </w:t>
            </w:r>
            <w:ins w:id="91" w:author="super_user" w:date="2023-07-22T17:54:00Z">
              <w:r w:rsidR="00610F13">
                <w:rPr>
                  <w:rFonts w:ascii="Helvetica" w:hAnsi="Helvetica"/>
                  <w:color w:val="000000"/>
                  <w:sz w:val="21"/>
                  <w:szCs w:val="21"/>
                  <w:lang w:val="en-US"/>
                </w:rPr>
                <w:t>“</w:t>
              </w:r>
            </w:ins>
            <w:ins w:id="92" w:author="super_user" w:date="2023-07-22T17:55:00Z">
              <w:r w:rsidR="00610F13">
                <w:rPr>
                  <w:rFonts w:ascii="Helvetica" w:hAnsi="Helvetica"/>
                  <w:color w:val="000000"/>
                  <w:sz w:val="21"/>
                  <w:szCs w:val="21"/>
                  <w:lang w:val="en-US"/>
                </w:rPr>
                <w:t>Alaska”</w:t>
              </w:r>
            </w:ins>
            <w:r w:rsidRPr="00D87305">
              <w:rPr>
                <w:rFonts w:ascii="Helvetica" w:hAnsi="Helvetica"/>
                <w:color w:val="000000"/>
                <w:sz w:val="21"/>
                <w:szCs w:val="21"/>
                <w:lang w:val="en-US"/>
              </w:rPr>
              <w:t xml:space="preserve">  </w:t>
            </w:r>
          </w:p>
          <w:p w14:paraId="523F2E46" w14:textId="4DA90393" w:rsidR="00D87305" w:rsidRDefault="00D87305" w:rsidP="00D87305">
            <w:pPr>
              <w:pStyle w:val="af7"/>
              <w:numPr>
                <w:ilvl w:val="0"/>
                <w:numId w:val="21"/>
              </w:numPr>
              <w:spacing w:before="100" w:beforeAutospacing="1" w:after="100" w:afterAutospacing="1"/>
              <w:jc w:val="left"/>
              <w:textAlignment w:val="baseline"/>
              <w:rPr>
                <w:rFonts w:ascii="Helvetica" w:hAnsi="Helvetica"/>
                <w:color w:val="000000"/>
                <w:sz w:val="21"/>
                <w:szCs w:val="21"/>
                <w:lang w:val="en-US"/>
              </w:rPr>
            </w:pPr>
            <w:r w:rsidRPr="00D87305">
              <w:rPr>
                <w:rFonts w:ascii="Helvetica" w:hAnsi="Helvetica"/>
                <w:color w:val="000000"/>
                <w:sz w:val="21"/>
                <w:szCs w:val="21"/>
                <w:lang w:val="en-US"/>
              </w:rPr>
              <w:t xml:space="preserve"> </w:t>
            </w:r>
            <w:ins w:id="93" w:author="super_user" w:date="2023-07-22T17:55:00Z">
              <w:r w:rsidR="00610F13">
                <w:rPr>
                  <w:rFonts w:ascii="Helvetica" w:hAnsi="Helvetica"/>
                  <w:color w:val="000000"/>
                  <w:sz w:val="21"/>
                  <w:szCs w:val="21"/>
                  <w:lang w:val="en-US"/>
                </w:rPr>
                <w:t>“Connecticut”</w:t>
              </w:r>
            </w:ins>
            <w:del w:id="94" w:author="super_user" w:date="2023-07-22T17:55:00Z">
              <w:r w:rsidRPr="00D87305" w:rsidDel="00610F13">
                <w:rPr>
                  <w:rFonts w:ascii="Helvetica" w:hAnsi="Helvetica"/>
                  <w:color w:val="000000"/>
                  <w:sz w:val="21"/>
                  <w:szCs w:val="21"/>
                  <w:lang w:val="en-US"/>
                </w:rPr>
                <w:delText xml:space="preserve">  </w:delText>
              </w:r>
            </w:del>
          </w:p>
          <w:p w14:paraId="7568B216" w14:textId="6B750BDF" w:rsidR="00D87305" w:rsidRDefault="00D87305" w:rsidP="00D87305">
            <w:pPr>
              <w:pStyle w:val="af7"/>
              <w:numPr>
                <w:ilvl w:val="0"/>
                <w:numId w:val="21"/>
              </w:numPr>
              <w:spacing w:before="100" w:beforeAutospacing="1" w:after="100" w:afterAutospacing="1"/>
              <w:jc w:val="left"/>
              <w:textAlignment w:val="baseline"/>
              <w:rPr>
                <w:rFonts w:ascii="Helvetica" w:hAnsi="Helvetica"/>
                <w:color w:val="000000"/>
                <w:sz w:val="21"/>
                <w:szCs w:val="21"/>
                <w:lang w:val="en-US"/>
              </w:rPr>
            </w:pPr>
            <w:r w:rsidRPr="00D87305">
              <w:rPr>
                <w:rFonts w:ascii="Helvetica" w:hAnsi="Helvetica"/>
                <w:color w:val="000000"/>
                <w:sz w:val="21"/>
                <w:szCs w:val="21"/>
                <w:lang w:val="en-US"/>
              </w:rPr>
              <w:t xml:space="preserve"> </w:t>
            </w:r>
            <w:ins w:id="95" w:author="super_user" w:date="2023-07-22T17:55:00Z">
              <w:r w:rsidR="00610F13">
                <w:rPr>
                  <w:rFonts w:ascii="Helvetica" w:hAnsi="Helvetica"/>
                  <w:color w:val="000000"/>
                  <w:sz w:val="21"/>
                  <w:szCs w:val="21"/>
                  <w:lang w:val="en-US"/>
                </w:rPr>
                <w:t>“Maryland”</w:t>
              </w:r>
            </w:ins>
            <w:r w:rsidRPr="00D87305">
              <w:rPr>
                <w:rFonts w:ascii="Helvetica" w:hAnsi="Helvetica"/>
                <w:color w:val="000000"/>
                <w:sz w:val="21"/>
                <w:szCs w:val="21"/>
                <w:lang w:val="en-US"/>
              </w:rPr>
              <w:t xml:space="preserve">     </w:t>
            </w:r>
          </w:p>
          <w:p w14:paraId="23D74EA2" w14:textId="17629BAD" w:rsidR="00D87305" w:rsidRDefault="00D87305" w:rsidP="00D87305">
            <w:pPr>
              <w:pStyle w:val="af7"/>
              <w:numPr>
                <w:ilvl w:val="0"/>
                <w:numId w:val="21"/>
              </w:numPr>
              <w:spacing w:before="100" w:beforeAutospacing="1" w:after="100" w:afterAutospacing="1"/>
              <w:jc w:val="left"/>
              <w:textAlignment w:val="baseline"/>
              <w:rPr>
                <w:rFonts w:ascii="Helvetica" w:hAnsi="Helvetica"/>
                <w:color w:val="000000"/>
                <w:sz w:val="21"/>
                <w:szCs w:val="21"/>
                <w:lang w:val="en-US"/>
              </w:rPr>
            </w:pPr>
            <w:r w:rsidRPr="00D87305">
              <w:rPr>
                <w:rFonts w:ascii="Helvetica" w:hAnsi="Helvetica"/>
                <w:color w:val="000000"/>
                <w:sz w:val="21"/>
                <w:szCs w:val="21"/>
                <w:lang w:val="en-US"/>
              </w:rPr>
              <w:t xml:space="preserve"> </w:t>
            </w:r>
            <w:ins w:id="96" w:author="super_user" w:date="2023-07-22T17:55:00Z">
              <w:r w:rsidR="00610F13">
                <w:rPr>
                  <w:rFonts w:ascii="Helvetica" w:hAnsi="Helvetica"/>
                  <w:color w:val="000000"/>
                  <w:sz w:val="21"/>
                  <w:szCs w:val="21"/>
                  <w:lang w:val="en-US"/>
                </w:rPr>
                <w:t>“New Jersey”</w:t>
              </w:r>
            </w:ins>
            <w:r w:rsidRPr="00D87305">
              <w:rPr>
                <w:rFonts w:ascii="Helvetica" w:hAnsi="Helvetica"/>
                <w:color w:val="000000"/>
                <w:sz w:val="21"/>
                <w:szCs w:val="21"/>
                <w:lang w:val="en-US"/>
              </w:rPr>
              <w:t xml:space="preserve">  </w:t>
            </w:r>
          </w:p>
          <w:p w14:paraId="1FC7FC73" w14:textId="4E8D5887" w:rsidR="00D87305" w:rsidRDefault="00610F13" w:rsidP="00D87305">
            <w:pPr>
              <w:pStyle w:val="af7"/>
              <w:numPr>
                <w:ilvl w:val="0"/>
                <w:numId w:val="21"/>
              </w:numPr>
              <w:spacing w:before="100" w:beforeAutospacing="1" w:after="100" w:afterAutospacing="1"/>
              <w:jc w:val="left"/>
              <w:textAlignment w:val="baseline"/>
              <w:rPr>
                <w:rFonts w:ascii="Helvetica" w:hAnsi="Helvetica"/>
                <w:color w:val="000000"/>
                <w:sz w:val="21"/>
                <w:szCs w:val="21"/>
                <w:lang w:val="en-US"/>
              </w:rPr>
            </w:pPr>
            <w:ins w:id="97" w:author="super_user" w:date="2023-07-22T17:55:00Z">
              <w:r>
                <w:rPr>
                  <w:rFonts w:ascii="Helvetica" w:hAnsi="Helvetica"/>
                  <w:color w:val="000000"/>
                  <w:sz w:val="21"/>
                  <w:szCs w:val="21"/>
                  <w:lang w:val="en-US"/>
                </w:rPr>
                <w:t>“Nevada”</w:t>
              </w:r>
            </w:ins>
          </w:p>
        </w:tc>
      </w:tr>
    </w:tbl>
    <w:p w14:paraId="246CA70E" w14:textId="77777777" w:rsidR="0008427F" w:rsidRDefault="0008427F" w:rsidP="0008427F">
      <w:pPr>
        <w:pStyle w:val="af7"/>
        <w:rPr>
          <w:sz w:val="22"/>
          <w:lang w:val="en-US"/>
        </w:rPr>
      </w:pPr>
    </w:p>
    <w:p w14:paraId="20611044" w14:textId="44ADAAD0" w:rsidR="00A60C93" w:rsidRPr="002D0401" w:rsidRDefault="00A60C93" w:rsidP="009127DF">
      <w:pPr>
        <w:pStyle w:val="af7"/>
        <w:numPr>
          <w:ilvl w:val="0"/>
          <w:numId w:val="20"/>
        </w:numPr>
        <w:shd w:val="clear" w:color="auto" w:fill="FFFFFF"/>
        <w:spacing w:before="100" w:beforeAutospacing="1" w:after="100" w:afterAutospacing="1"/>
        <w:jc w:val="left"/>
        <w:textAlignment w:val="baseline"/>
        <w:rPr>
          <w:b/>
          <w:sz w:val="22"/>
          <w:lang w:val="en-US"/>
        </w:rPr>
      </w:pPr>
      <w:r w:rsidRPr="009127DF">
        <w:rPr>
          <w:sz w:val="22"/>
          <w:lang w:val="en-US"/>
        </w:rPr>
        <w:t xml:space="preserve">Create a </w:t>
      </w:r>
      <w:r w:rsidR="0008427F" w:rsidRPr="009127DF">
        <w:rPr>
          <w:sz w:val="22"/>
          <w:lang w:val="en-US"/>
        </w:rPr>
        <w:t xml:space="preserve">new </w:t>
      </w:r>
      <w:r w:rsidR="00956923" w:rsidRPr="009127DF">
        <w:rPr>
          <w:sz w:val="22"/>
          <w:lang w:val="en-US"/>
        </w:rPr>
        <w:t>ordinal</w:t>
      </w:r>
      <w:r w:rsidR="0008427F" w:rsidRPr="009127DF">
        <w:rPr>
          <w:sz w:val="22"/>
          <w:lang w:val="en-US"/>
        </w:rPr>
        <w:t xml:space="preserve"> attribute called </w:t>
      </w:r>
      <w:proofErr w:type="spellStart"/>
      <w:r w:rsidR="0008427F" w:rsidRPr="009127DF">
        <w:rPr>
          <w:rFonts w:ascii="Courier New" w:hAnsi="Courier New" w:cs="Courier New"/>
          <w:sz w:val="22"/>
          <w:lang w:val="en-US"/>
        </w:rPr>
        <w:t>frost_cat</w:t>
      </w:r>
      <w:proofErr w:type="spellEnd"/>
      <w:r w:rsidR="0008427F" w:rsidRPr="009127DF">
        <w:rPr>
          <w:sz w:val="22"/>
          <w:lang w:val="en-US"/>
        </w:rPr>
        <w:t xml:space="preserve"> which takes on the values </w:t>
      </w:r>
      <w:r w:rsidR="0008427F" w:rsidRPr="009127DF">
        <w:rPr>
          <w:rFonts w:ascii="Courier New" w:hAnsi="Courier New" w:cs="Courier New"/>
          <w:sz w:val="22"/>
          <w:lang w:val="en-US"/>
        </w:rPr>
        <w:t>low, intermediate,</w:t>
      </w:r>
      <w:r w:rsidR="0008427F" w:rsidRPr="009127DF">
        <w:rPr>
          <w:sz w:val="22"/>
          <w:lang w:val="en-US"/>
        </w:rPr>
        <w:t xml:space="preserve"> and </w:t>
      </w:r>
      <w:r w:rsidR="0008427F" w:rsidRPr="009127DF">
        <w:rPr>
          <w:rFonts w:ascii="Courier New" w:hAnsi="Courier New" w:cs="Courier New"/>
          <w:sz w:val="22"/>
          <w:lang w:val="en-US"/>
        </w:rPr>
        <w:t xml:space="preserve">high </w:t>
      </w:r>
      <w:r w:rsidR="0008427F" w:rsidRPr="009127DF">
        <w:rPr>
          <w:sz w:val="22"/>
          <w:lang w:val="en-US"/>
        </w:rPr>
        <w:t>that correspond to the following intervals (-1, 30], (30, 90],</w:t>
      </w:r>
      <w:r w:rsidR="0075256F" w:rsidRPr="009127DF">
        <w:rPr>
          <w:sz w:val="22"/>
          <w:lang w:val="en-US"/>
        </w:rPr>
        <w:t xml:space="preserve"> and</w:t>
      </w:r>
      <w:r w:rsidR="0008427F" w:rsidRPr="009127DF">
        <w:rPr>
          <w:sz w:val="22"/>
          <w:lang w:val="en-US"/>
        </w:rPr>
        <w:t xml:space="preserve"> (90, 190].</w:t>
      </w:r>
      <w:r w:rsidR="0075256F" w:rsidRPr="009127DF">
        <w:rPr>
          <w:sz w:val="22"/>
          <w:lang w:val="en-US"/>
        </w:rPr>
        <w:t xml:space="preserve"> Print out the states </w:t>
      </w:r>
      <w:r w:rsidR="00956923" w:rsidRPr="009127DF">
        <w:rPr>
          <w:sz w:val="22"/>
          <w:lang w:val="en-US"/>
        </w:rPr>
        <w:t>of the low category in the space provided below.</w:t>
      </w:r>
      <w:r w:rsidR="009127DF" w:rsidRPr="009127DF">
        <w:rPr>
          <w:sz w:val="22"/>
          <w:lang w:val="en-US"/>
        </w:rPr>
        <w:t xml:space="preserve"> </w:t>
      </w:r>
      <w:r w:rsidR="009127DF" w:rsidRPr="002D0401">
        <w:rPr>
          <w:rFonts w:ascii="Helvetica" w:hAnsi="Helvetica"/>
          <w:b/>
          <w:color w:val="000000"/>
          <w:sz w:val="21"/>
          <w:szCs w:val="21"/>
          <w:lang w:val="en-US"/>
        </w:rPr>
        <w:t>(3 points)</w:t>
      </w:r>
    </w:p>
    <w:p w14:paraId="0ACF04C4" w14:textId="14D4800A" w:rsidR="00956923" w:rsidRPr="0075256F" w:rsidRDefault="00956923" w:rsidP="0075256F">
      <w:pPr>
        <w:pStyle w:val="af7"/>
        <w:rPr>
          <w:rFonts w:ascii="Courier New" w:hAnsi="Courier New" w:cs="Courier New"/>
          <w:sz w:val="22"/>
          <w:lang w:val="en-US"/>
        </w:rPr>
      </w:pPr>
    </w:p>
    <w:tbl>
      <w:tblPr>
        <w:tblStyle w:val="af2"/>
        <w:tblW w:w="0" w:type="auto"/>
        <w:tblInd w:w="534" w:type="dxa"/>
        <w:tblLook w:val="04A0" w:firstRow="1" w:lastRow="0" w:firstColumn="1" w:lastColumn="0" w:noHBand="0" w:noVBand="1"/>
      </w:tblPr>
      <w:tblGrid>
        <w:gridCol w:w="8483"/>
      </w:tblGrid>
      <w:tr w:rsidR="00A60C93" w:rsidRPr="001515E5" w14:paraId="1BF4A5F2" w14:textId="77777777" w:rsidTr="0075256F">
        <w:tc>
          <w:tcPr>
            <w:tcW w:w="8483" w:type="dxa"/>
          </w:tcPr>
          <w:p w14:paraId="3740C864" w14:textId="77777777" w:rsidR="00A60C93" w:rsidRDefault="00A60C93" w:rsidP="006003E3">
            <w:pPr>
              <w:shd w:val="clear" w:color="auto" w:fill="FFFFFF"/>
              <w:spacing w:before="0"/>
              <w:jc w:val="left"/>
              <w:rPr>
                <w:sz w:val="22"/>
                <w:lang w:val="en-US"/>
              </w:rPr>
            </w:pPr>
          </w:p>
          <w:p w14:paraId="5C660935" w14:textId="77777777" w:rsidR="00610F13" w:rsidRPr="009E0632" w:rsidRDefault="00610F13" w:rsidP="00610F13">
            <w:pPr>
              <w:shd w:val="clear" w:color="auto" w:fill="FFFFFF"/>
              <w:spacing w:before="0"/>
              <w:jc w:val="left"/>
              <w:rPr>
                <w:ins w:id="98" w:author="super_user" w:date="2023-07-22T17:56:00Z"/>
                <w:sz w:val="22"/>
                <w:lang w:val="en-US"/>
              </w:rPr>
            </w:pPr>
            <w:proofErr w:type="spellStart"/>
            <w:ins w:id="99" w:author="super_user" w:date="2023-07-22T17:56:00Z">
              <w:r>
                <w:rPr>
                  <w:sz w:val="22"/>
                  <w:lang w:val="en-US"/>
                </w:rPr>
                <w:t>Rcode</w:t>
              </w:r>
              <w:proofErr w:type="spellEnd"/>
              <w:r>
                <w:rPr>
                  <w:sz w:val="22"/>
                  <w:lang w:val="en-US"/>
                </w:rPr>
                <w:t xml:space="preserve">: </w:t>
              </w:r>
              <w:proofErr w:type="spellStart"/>
              <w:r w:rsidRPr="009E0632">
                <w:rPr>
                  <w:sz w:val="22"/>
                  <w:lang w:val="en-US"/>
                </w:rPr>
                <w:t>x$frost_cat</w:t>
              </w:r>
              <w:proofErr w:type="spellEnd"/>
              <w:r w:rsidRPr="009E0632">
                <w:rPr>
                  <w:sz w:val="22"/>
                  <w:lang w:val="en-US"/>
                </w:rPr>
                <w:t xml:space="preserve"> &lt;- cut(</w:t>
              </w:r>
              <w:proofErr w:type="spellStart"/>
              <w:r w:rsidRPr="009E0632">
                <w:rPr>
                  <w:sz w:val="22"/>
                  <w:lang w:val="en-US"/>
                </w:rPr>
                <w:t>x$Frost</w:t>
              </w:r>
              <w:proofErr w:type="spellEnd"/>
              <w:r w:rsidRPr="009E0632">
                <w:rPr>
                  <w:sz w:val="22"/>
                  <w:lang w:val="en-US"/>
                </w:rPr>
                <w:t>, breaks = c(-1, 30, 90, 190), labels = c("low", "intermediate", "high"))</w:t>
              </w:r>
            </w:ins>
          </w:p>
          <w:p w14:paraId="517C1291" w14:textId="77777777" w:rsidR="00610F13" w:rsidRDefault="00610F13" w:rsidP="00610F13">
            <w:pPr>
              <w:shd w:val="clear" w:color="auto" w:fill="FFFFFF"/>
              <w:spacing w:before="0"/>
              <w:jc w:val="left"/>
              <w:rPr>
                <w:ins w:id="100" w:author="super_user" w:date="2023-07-22T17:56:00Z"/>
                <w:sz w:val="22"/>
                <w:lang w:val="en-US"/>
              </w:rPr>
            </w:pPr>
            <w:ins w:id="101" w:author="super_user" w:date="2023-07-22T17:56:00Z">
              <w:r w:rsidRPr="009E0632">
                <w:rPr>
                  <w:sz w:val="22"/>
                  <w:lang w:val="en-US"/>
                </w:rPr>
                <w:t>x[</w:t>
              </w:r>
              <w:proofErr w:type="spellStart"/>
              <w:r w:rsidRPr="009E0632">
                <w:rPr>
                  <w:sz w:val="22"/>
                  <w:lang w:val="en-US"/>
                </w:rPr>
                <w:t>x$frost_cat</w:t>
              </w:r>
              <w:proofErr w:type="spellEnd"/>
              <w:r w:rsidRPr="009E0632">
                <w:rPr>
                  <w:sz w:val="22"/>
                  <w:lang w:val="en-US"/>
                </w:rPr>
                <w:t xml:space="preserve"> == "low",]</w:t>
              </w:r>
            </w:ins>
          </w:p>
          <w:p w14:paraId="1FE11620" w14:textId="77777777" w:rsidR="00610F13" w:rsidRDefault="00610F13" w:rsidP="00610F13">
            <w:pPr>
              <w:shd w:val="clear" w:color="auto" w:fill="FFFFFF"/>
              <w:spacing w:before="0"/>
              <w:jc w:val="left"/>
              <w:rPr>
                <w:ins w:id="102" w:author="super_user" w:date="2023-07-22T17:56:00Z"/>
                <w:sz w:val="22"/>
                <w:lang w:val="en-US"/>
              </w:rPr>
            </w:pPr>
          </w:p>
          <w:tbl>
            <w:tblPr>
              <w:tblW w:w="0" w:type="auto"/>
              <w:tblBorders>
                <w:top w:val="nil"/>
                <w:left w:val="nil"/>
                <w:bottom w:val="nil"/>
                <w:right w:val="nil"/>
              </w:tblBorders>
              <w:tblLook w:val="0000" w:firstRow="0" w:lastRow="0" w:firstColumn="0" w:lastColumn="0" w:noHBand="0" w:noVBand="0"/>
            </w:tblPr>
            <w:tblGrid>
              <w:gridCol w:w="6469"/>
            </w:tblGrid>
            <w:tr w:rsidR="00610F13" w:rsidRPr="001515E5" w14:paraId="2ACAA2C3" w14:textId="77777777" w:rsidTr="002E12ED">
              <w:trPr>
                <w:trHeight w:val="120"/>
                <w:ins w:id="103" w:author="super_user" w:date="2023-07-22T17:56:00Z"/>
              </w:trPr>
              <w:tc>
                <w:tcPr>
                  <w:tcW w:w="0" w:type="auto"/>
                </w:tcPr>
                <w:p w14:paraId="191A8E1D" w14:textId="77777777" w:rsidR="00610F13" w:rsidRPr="009E0632" w:rsidRDefault="00610F13" w:rsidP="002E12ED">
                  <w:pPr>
                    <w:autoSpaceDE w:val="0"/>
                    <w:autoSpaceDN w:val="0"/>
                    <w:adjustRightInd w:val="0"/>
                    <w:spacing w:before="0"/>
                    <w:jc w:val="left"/>
                    <w:rPr>
                      <w:ins w:id="104" w:author="super_user" w:date="2023-07-22T17:56:00Z"/>
                      <w:rFonts w:ascii="Calibri" w:hAnsi="Calibri" w:cs="Calibri"/>
                      <w:color w:val="000000"/>
                      <w:sz w:val="23"/>
                      <w:szCs w:val="23"/>
                      <w:lang w:val="en-US"/>
                    </w:rPr>
                  </w:pPr>
                  <w:ins w:id="105" w:author="super_user" w:date="2023-07-22T17:56:00Z">
                    <w:r w:rsidRPr="009E0632">
                      <w:rPr>
                        <w:rFonts w:ascii="Calibri" w:hAnsi="Calibri" w:cs="Calibri"/>
                        <w:color w:val="000000"/>
                        <w:sz w:val="23"/>
                        <w:szCs w:val="23"/>
                        <w:lang w:val="en-US"/>
                      </w:rPr>
                      <w:t xml:space="preserve">[1] "Alabama" "Arizona" "California" "Florida" "Hawaii" "Louisiana" </w:t>
                    </w:r>
                  </w:ins>
                </w:p>
              </w:tc>
            </w:tr>
          </w:tbl>
          <w:p w14:paraId="4B54661D" w14:textId="77777777" w:rsidR="006003E3" w:rsidRDefault="006003E3" w:rsidP="006003E3">
            <w:pPr>
              <w:shd w:val="clear" w:color="auto" w:fill="FFFFFF"/>
              <w:spacing w:before="0"/>
              <w:jc w:val="left"/>
              <w:rPr>
                <w:sz w:val="22"/>
                <w:lang w:val="en-US"/>
              </w:rPr>
            </w:pPr>
          </w:p>
          <w:p w14:paraId="00356873" w14:textId="77777777" w:rsidR="006003E3" w:rsidRDefault="006003E3" w:rsidP="006003E3">
            <w:pPr>
              <w:shd w:val="clear" w:color="auto" w:fill="FFFFFF"/>
              <w:spacing w:before="0"/>
              <w:jc w:val="left"/>
              <w:rPr>
                <w:sz w:val="22"/>
                <w:lang w:val="en-US"/>
              </w:rPr>
            </w:pPr>
          </w:p>
        </w:tc>
      </w:tr>
    </w:tbl>
    <w:p w14:paraId="3FDDCA70" w14:textId="77777777" w:rsidR="00A60C93" w:rsidRPr="00A35636" w:rsidRDefault="00A60C93" w:rsidP="00A60C93">
      <w:pPr>
        <w:rPr>
          <w:sz w:val="22"/>
          <w:lang w:val="en-US"/>
        </w:rPr>
      </w:pPr>
    </w:p>
    <w:sectPr w:rsidR="00A60C93" w:rsidRPr="00A35636" w:rsidSect="000E0A2F">
      <w:headerReference w:type="default" r:id="rId12"/>
      <w:footerReference w:type="even" r:id="rId13"/>
      <w:footerReference w:type="default" r:id="rId14"/>
      <w:pgSz w:w="11907" w:h="16840" w:code="9"/>
      <w:pgMar w:top="1440" w:right="1440" w:bottom="1440" w:left="1440" w:header="794" w:footer="284" w:gutter="0"/>
      <w:cols w:space="720"/>
      <w:docGrid w:linePitch="272"/>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0BF2AF" w16cex:dateUtc="2021-10-09T07:51:00Z"/>
  <w16cex:commentExtensible w16cex:durableId="250BF323" w16cex:dateUtc="2021-10-09T07:53:00Z"/>
  <w16cex:commentExtensible w16cex:durableId="250BF43F" w16cex:dateUtc="2021-10-09T07:58:00Z"/>
  <w16cex:commentExtensible w16cex:durableId="250BF51C" w16cex:dateUtc="2021-10-09T08:01:00Z"/>
  <w16cex:commentExtensible w16cex:durableId="250BF56B" w16cex:dateUtc="2021-10-09T08:03:00Z"/>
  <w16cex:commentExtensible w16cex:durableId="250BF587" w16cex:dateUtc="2021-10-09T08:03:00Z"/>
  <w16cex:commentExtensible w16cex:durableId="250BF68E" w16cex:dateUtc="2021-10-09T08:07:00Z"/>
  <w16cex:commentExtensible w16cex:durableId="250BF822" w16cex:dateUtc="2021-10-09T08:14:00Z"/>
  <w16cex:commentExtensible w16cex:durableId="250BF995" w16cex:dateUtc="2021-10-09T08:20:00Z"/>
  <w16cex:commentExtensible w16cex:durableId="250BFDC5" w16cex:dateUtc="2021-10-09T08:38:00Z"/>
  <w16cex:commentExtensible w16cex:durableId="27D60D61" w16cex:dateUtc="2022-10-30T19:04:12.595Z"/>
  <w16cex:commentExtensible w16cex:durableId="0B5F6AE0" w16cex:dateUtc="2022-10-30T19:05:19.845Z"/>
  <w16cex:commentExtensible w16cex:durableId="2B1C6B27" w16cex:dateUtc="2022-11-04T08:34:06.88Z"/>
  <w16cex:commentExtensible w16cex:durableId="5A009F41" w16cex:dateUtc="2022-10-30T19:11:47.192Z"/>
  <w16cex:commentExtensible w16cex:durableId="7EFA2B6D" w16cex:dateUtc="2022-10-30T19:12:10.347Z"/>
  <w16cex:commentExtensible w16cex:durableId="10B42083" w16cex:dateUtc="2022-10-30T19:12:38.948Z"/>
  <w16cex:commentExtensible w16cex:durableId="1AA4D46E" w16cex:dateUtc="2022-10-30T19:14:37.581Z"/>
  <w16cex:commentExtensible w16cex:durableId="6D132A58" w16cex:dateUtc="2022-10-30T19:15:32.612Z"/>
  <w16cex:commentExtensible w16cex:durableId="7CD494BD" w16cex:dateUtc="2022-10-31T06:39:44.967Z"/>
  <w16cex:commentExtensible w16cex:durableId="19A0E17D" w16cex:dateUtc="2022-10-31T06:44:08.083Z"/>
  <w16cex:commentExtensible w16cex:durableId="4A2E5B9A" w16cex:dateUtc="2022-10-31T12:39:29.654Z"/>
  <w16cex:commentExtensible w16cex:durableId="69D07851" w16cex:dateUtc="2022-10-31T12:42:31.148Z"/>
  <w16cex:commentExtensible w16cex:durableId="026B1C5A" w16cex:dateUtc="2022-11-01T06:23:11.231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AFE38" w14:textId="77777777" w:rsidR="00FF413C" w:rsidRDefault="00FF413C">
      <w:r>
        <w:separator/>
      </w:r>
    </w:p>
  </w:endnote>
  <w:endnote w:type="continuationSeparator" w:id="0">
    <w:p w14:paraId="5CE4A8A1" w14:textId="77777777" w:rsidR="00FF413C" w:rsidRDefault="00FF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Helvetica">
    <w:panose1 w:val="020B0604020202020204"/>
    <w:charset w:val="A1"/>
    <w:family w:val="swiss"/>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A1"/>
    <w:family w:val="modern"/>
    <w:pitch w:val="fixed"/>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Bookman Old Style">
    <w:panose1 w:val="02050604050505020204"/>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B44E9" w14:textId="77777777" w:rsidR="00142621" w:rsidRDefault="0014262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11BF780A" w14:textId="77777777" w:rsidR="00142621" w:rsidRDefault="00142621">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B36E3" w14:textId="4EF7E17C" w:rsidR="00142621" w:rsidRDefault="00142621">
    <w:pPr>
      <w:pStyle w:val="a4"/>
      <w:ind w:right="360"/>
      <w:jc w:val="center"/>
      <w:rPr>
        <w:b/>
        <w:lang w:val="el-GR"/>
      </w:rPr>
    </w:pPr>
    <w:r>
      <w:rPr>
        <w:noProof/>
        <w:lang w:eastAsia="en-US"/>
      </w:rPr>
      <mc:AlternateContent>
        <mc:Choice Requires="wps">
          <w:drawing>
            <wp:anchor distT="4294967291" distB="4294967291" distL="114300" distR="114300" simplePos="0" relativeHeight="251657728" behindDoc="0" locked="0" layoutInCell="0" allowOverlap="1" wp14:anchorId="30B9746C" wp14:editId="536B1B01">
              <wp:simplePos x="0" y="0"/>
              <wp:positionH relativeFrom="column">
                <wp:posOffset>-927735</wp:posOffset>
              </wp:positionH>
              <wp:positionV relativeFrom="paragraph">
                <wp:posOffset>194944</wp:posOffset>
              </wp:positionV>
              <wp:extent cx="7663815" cy="0"/>
              <wp:effectExtent l="0" t="38100" r="51435" b="381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3815" cy="0"/>
                      </a:xfrm>
                      <a:prstGeom prst="line">
                        <a:avLst/>
                      </a:prstGeom>
                      <a:noFill/>
                      <a:ln w="76200" cmpd="tri">
                        <a:solidFill>
                          <a:srgbClr val="07192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1D6CB92" id="Line 1"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3.05pt,15.35pt" to="530.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" o:allowincell="f" strokecolor="#07192f" strokeweight="6pt">
              <v:stroke linestyle="thickBetweenThin"/>
            </v:line>
          </w:pict>
        </mc:Fallback>
      </mc:AlternateContent>
    </w:r>
  </w:p>
  <w:p w14:paraId="4F7594E1" w14:textId="3897CA4B" w:rsidR="00142621" w:rsidRPr="007F03AB" w:rsidRDefault="00887F02" w:rsidP="00887F02">
    <w:pPr>
      <w:pStyle w:val="a4"/>
      <w:jc w:val="center"/>
      <w:rPr>
        <w:rFonts w:asciiTheme="minorHAnsi" w:hAnsiTheme="minorHAnsi"/>
        <w:color w:val="CA2C81"/>
        <w:sz w:val="20"/>
      </w:rPr>
    </w:pPr>
    <w:r w:rsidRPr="00887F02">
      <w:rPr>
        <w:rFonts w:asciiTheme="minorHAnsi" w:hAnsiTheme="minorHAnsi"/>
        <w:b/>
        <w:color w:val="CA2C81"/>
      </w:rPr>
      <w:t>DAMA51, 1</w:t>
    </w:r>
    <w:r w:rsidRPr="00FF62F5">
      <w:rPr>
        <w:rFonts w:asciiTheme="minorHAnsi" w:hAnsiTheme="minorHAnsi"/>
        <w:b/>
        <w:color w:val="CA2C81"/>
        <w:vertAlign w:val="superscript"/>
      </w:rPr>
      <w:t>st</w:t>
    </w:r>
    <w:r w:rsidRPr="00887F02">
      <w:rPr>
        <w:rFonts w:asciiTheme="minorHAnsi" w:hAnsiTheme="minorHAnsi"/>
        <w:b/>
        <w:color w:val="CA2C81"/>
      </w:rPr>
      <w:t xml:space="preserve"> Written Assignment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7F7B9" w14:textId="77777777" w:rsidR="00FF413C" w:rsidRDefault="00FF413C">
      <w:r>
        <w:separator/>
      </w:r>
    </w:p>
  </w:footnote>
  <w:footnote w:type="continuationSeparator" w:id="0">
    <w:p w14:paraId="223C61EE" w14:textId="77777777" w:rsidR="00FF413C" w:rsidRDefault="00FF4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thickThinMediumGap" w:sz="24" w:space="0" w:color="251981"/>
      </w:tblBorders>
      <w:tblLook w:val="04A0" w:firstRow="1" w:lastRow="0" w:firstColumn="1" w:lastColumn="0" w:noHBand="0" w:noVBand="1"/>
    </w:tblPr>
    <w:tblGrid>
      <w:gridCol w:w="2656"/>
      <w:gridCol w:w="6587"/>
    </w:tblGrid>
    <w:tr w:rsidR="00142621" w14:paraId="26A85138" w14:textId="77777777" w:rsidTr="000E0A2F">
      <w:tc>
        <w:tcPr>
          <w:tcW w:w="1437" w:type="pct"/>
          <w:tcBorders>
            <w:bottom w:val="thickThinMediumGap" w:sz="24" w:space="0" w:color="07192F"/>
          </w:tcBorders>
          <w:vAlign w:val="center"/>
        </w:tcPr>
        <w:p w14:paraId="5E41E05B" w14:textId="1D129741" w:rsidR="00142621" w:rsidRDefault="00FF37FB" w:rsidP="00826E76">
          <w:pPr>
            <w:pStyle w:val="a4"/>
            <w:jc w:val="center"/>
          </w:pPr>
          <w:r>
            <w:rPr>
              <w:noProof/>
              <w:lang w:eastAsia="en-US"/>
            </w:rPr>
            <w:drawing>
              <wp:inline distT="0" distB="0" distL="0" distR="0" wp14:anchorId="4AA6CA3E" wp14:editId="3AFE341A">
                <wp:extent cx="1478280" cy="648212"/>
                <wp:effectExtent l="0" t="0" r="762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648212"/>
                        </a:xfrm>
                        <a:prstGeom prst="rect">
                          <a:avLst/>
                        </a:prstGeom>
                        <a:noFill/>
                      </pic:spPr>
                    </pic:pic>
                  </a:graphicData>
                </a:graphic>
              </wp:inline>
            </w:drawing>
          </w:r>
        </w:p>
      </w:tc>
      <w:tc>
        <w:tcPr>
          <w:tcW w:w="3563" w:type="pct"/>
          <w:tcBorders>
            <w:bottom w:val="thickThinMediumGap" w:sz="24" w:space="0" w:color="07192F"/>
          </w:tcBorders>
          <w:vAlign w:val="center"/>
        </w:tcPr>
        <w:p w14:paraId="2048DF39" w14:textId="4C747F34" w:rsidR="00142621" w:rsidRPr="00FF37FB" w:rsidRDefault="00FF37FB" w:rsidP="00FF37FB">
          <w:pPr>
            <w:pStyle w:val="a4"/>
            <w:tabs>
              <w:tab w:val="clear" w:pos="8306"/>
              <w:tab w:val="right" w:pos="8505"/>
            </w:tabs>
            <w:ind w:right="-192"/>
            <w:jc w:val="center"/>
            <w:rPr>
              <w:color w:val="26262F"/>
              <w:sz w:val="36"/>
              <w:szCs w:val="34"/>
            </w:rPr>
          </w:pPr>
          <w:r>
            <w:rPr>
              <w:b/>
              <w:color w:val="26262F"/>
              <w:sz w:val="36"/>
              <w:szCs w:val="34"/>
            </w:rPr>
            <w:t>Hellenic Open University</w:t>
          </w:r>
        </w:p>
      </w:tc>
    </w:tr>
  </w:tbl>
  <w:p w14:paraId="22409E13" w14:textId="77777777" w:rsidR="00142621" w:rsidRPr="007C21E0" w:rsidRDefault="00142621">
    <w:pPr>
      <w:pStyle w:val="a4"/>
      <w:rPr>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660"/>
    <w:multiLevelType w:val="multilevel"/>
    <w:tmpl w:val="92F4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0C59A5"/>
    <w:multiLevelType w:val="hybridMultilevel"/>
    <w:tmpl w:val="70DAE36E"/>
    <w:lvl w:ilvl="0" w:tplc="F0EC2A56">
      <w:start w:val="5"/>
      <w:numFmt w:val="decimal"/>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0C2D468C"/>
    <w:multiLevelType w:val="hybridMultilevel"/>
    <w:tmpl w:val="D19A98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D6C1E52"/>
    <w:multiLevelType w:val="hybridMultilevel"/>
    <w:tmpl w:val="D806EFE8"/>
    <w:lvl w:ilvl="0" w:tplc="7FD21DE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nsid w:val="0F5D14D6"/>
    <w:multiLevelType w:val="hybridMultilevel"/>
    <w:tmpl w:val="6842378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0C055FB"/>
    <w:multiLevelType w:val="hybridMultilevel"/>
    <w:tmpl w:val="6FFC8D7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D320C1A"/>
    <w:multiLevelType w:val="hybridMultilevel"/>
    <w:tmpl w:val="6FFC8D7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DCC3858"/>
    <w:multiLevelType w:val="hybridMultilevel"/>
    <w:tmpl w:val="330A8CA8"/>
    <w:lvl w:ilvl="0" w:tplc="856021A4">
      <w:start w:val="1"/>
      <w:numFmt w:val="lowerLetter"/>
      <w:lvlText w:val="%1."/>
      <w:lvlJc w:val="left"/>
      <w:pPr>
        <w:ind w:left="720" w:hanging="360"/>
      </w:pPr>
      <w:rPr>
        <w:rFonts w:ascii="Helvetica" w:eastAsia="Times New Roman" w:hAnsi="Helvetica" w:cs="Times New Roman"/>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39BB71E0"/>
    <w:multiLevelType w:val="hybridMultilevel"/>
    <w:tmpl w:val="D18A48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9E966CD"/>
    <w:multiLevelType w:val="hybridMultilevel"/>
    <w:tmpl w:val="E3827766"/>
    <w:lvl w:ilvl="0" w:tplc="F660775E">
      <w:start w:val="1"/>
      <w:numFmt w:val="decimal"/>
      <w:lvlText w:val="%1)"/>
      <w:lvlJc w:val="left"/>
      <w:pPr>
        <w:ind w:left="765" w:hanging="40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3A6A37B7"/>
    <w:multiLevelType w:val="hybridMultilevel"/>
    <w:tmpl w:val="A4DC274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40A23EB1"/>
    <w:multiLevelType w:val="hybridMultilevel"/>
    <w:tmpl w:val="52BC4C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41D42BCB"/>
    <w:multiLevelType w:val="hybridMultilevel"/>
    <w:tmpl w:val="FDC4E1D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435D0566"/>
    <w:multiLevelType w:val="hybridMultilevel"/>
    <w:tmpl w:val="26D2CE5E"/>
    <w:lvl w:ilvl="0" w:tplc="04080013">
      <w:start w:val="1"/>
      <w:numFmt w:val="upperRoman"/>
      <w:lvlText w:val="%1."/>
      <w:lvlJc w:val="righ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7596C4B"/>
    <w:multiLevelType w:val="hybridMultilevel"/>
    <w:tmpl w:val="332A50F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482E4CED"/>
    <w:multiLevelType w:val="hybridMultilevel"/>
    <w:tmpl w:val="50E6E95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551B3D15"/>
    <w:multiLevelType w:val="hybridMultilevel"/>
    <w:tmpl w:val="182A4CD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F8D7AD9"/>
    <w:multiLevelType w:val="hybridMultilevel"/>
    <w:tmpl w:val="A6DCD8F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63FA40CB"/>
    <w:multiLevelType w:val="multilevel"/>
    <w:tmpl w:val="DE1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2D53C0"/>
    <w:multiLevelType w:val="hybridMultilevel"/>
    <w:tmpl w:val="330A8CA8"/>
    <w:lvl w:ilvl="0" w:tplc="856021A4">
      <w:start w:val="1"/>
      <w:numFmt w:val="lowerLetter"/>
      <w:lvlText w:val="%1."/>
      <w:lvlJc w:val="left"/>
      <w:pPr>
        <w:ind w:left="720" w:hanging="360"/>
      </w:pPr>
      <w:rPr>
        <w:rFonts w:ascii="Helvetica" w:eastAsia="Times New Roman" w:hAnsi="Helvetica" w:cs="Times New Roman"/>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69EA1635"/>
    <w:multiLevelType w:val="hybridMultilevel"/>
    <w:tmpl w:val="287EEB44"/>
    <w:lvl w:ilvl="0" w:tplc="E39ED8B4">
      <w:start w:val="1"/>
      <w:numFmt w:val="lowerLetter"/>
      <w:lvlText w:val="%1."/>
      <w:lvlJc w:val="left"/>
      <w:pPr>
        <w:ind w:left="720" w:hanging="360"/>
      </w:pPr>
      <w:rPr>
        <w:rFonts w:cs="Arial" w:hint="default"/>
        <w:b/>
        <w:sz w:val="2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6C7F7FE6"/>
    <w:multiLevelType w:val="hybridMultilevel"/>
    <w:tmpl w:val="6696F218"/>
    <w:lvl w:ilvl="0" w:tplc="7846AAA8">
      <w:start w:val="1"/>
      <w:numFmt w:val="decimal"/>
      <w:lvlText w:val="%1."/>
      <w:lvlJc w:val="left"/>
      <w:pPr>
        <w:ind w:left="720" w:hanging="360"/>
      </w:pPr>
      <w:rPr>
        <w:rFonts w:hint="default"/>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6E0A4B26"/>
    <w:multiLevelType w:val="hybridMultilevel"/>
    <w:tmpl w:val="50E6E95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756D27E7"/>
    <w:multiLevelType w:val="hybridMultilevel"/>
    <w:tmpl w:val="6A6A03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7C0636D9"/>
    <w:multiLevelType w:val="hybridMultilevel"/>
    <w:tmpl w:val="A0043F9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7C174439"/>
    <w:multiLevelType w:val="hybridMultilevel"/>
    <w:tmpl w:val="9D2C4788"/>
    <w:lvl w:ilvl="0" w:tplc="90940666">
      <w:start w:val="1"/>
      <w:numFmt w:val="decimal"/>
      <w:pStyle w:val="a"/>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5"/>
  </w:num>
  <w:num w:numId="2">
    <w:abstractNumId w:val="14"/>
  </w:num>
  <w:num w:numId="3">
    <w:abstractNumId w:val="9"/>
  </w:num>
  <w:num w:numId="4">
    <w:abstractNumId w:val="12"/>
  </w:num>
  <w:num w:numId="5">
    <w:abstractNumId w:val="4"/>
  </w:num>
  <w:num w:numId="6">
    <w:abstractNumId w:val="10"/>
  </w:num>
  <w:num w:numId="7">
    <w:abstractNumId w:val="13"/>
  </w:num>
  <w:num w:numId="8">
    <w:abstractNumId w:val="2"/>
  </w:num>
  <w:num w:numId="9">
    <w:abstractNumId w:val="23"/>
  </w:num>
  <w:num w:numId="10">
    <w:abstractNumId w:val="11"/>
  </w:num>
  <w:num w:numId="11">
    <w:abstractNumId w:val="17"/>
  </w:num>
  <w:num w:numId="12">
    <w:abstractNumId w:val="5"/>
  </w:num>
  <w:num w:numId="13">
    <w:abstractNumId w:val="6"/>
  </w:num>
  <w:num w:numId="14">
    <w:abstractNumId w:val="24"/>
  </w:num>
  <w:num w:numId="15">
    <w:abstractNumId w:val="16"/>
  </w:num>
  <w:num w:numId="16">
    <w:abstractNumId w:val="3"/>
  </w:num>
  <w:num w:numId="17">
    <w:abstractNumId w:val="1"/>
  </w:num>
  <w:num w:numId="18">
    <w:abstractNumId w:val="20"/>
  </w:num>
  <w:num w:numId="19">
    <w:abstractNumId w:val="15"/>
  </w:num>
  <w:num w:numId="20">
    <w:abstractNumId w:val="19"/>
  </w:num>
  <w:num w:numId="21">
    <w:abstractNumId w:val="8"/>
  </w:num>
  <w:num w:numId="22">
    <w:abstractNumId w:val="7"/>
  </w:num>
  <w:num w:numId="23">
    <w:abstractNumId w:val="22"/>
  </w:num>
  <w:num w:numId="24">
    <w:abstractNumId w:val="18"/>
  </w:num>
  <w:num w:numId="25">
    <w:abstractNumId w:val="0"/>
  </w:num>
  <w:num w:numId="26">
    <w:abstractNumId w:val="2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mitrios Karapiperis">
    <w15:presenceInfo w15:providerId="AD" w15:userId="S-1-5-21-1495740556-3957365441-2064077944-1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zNzIxMTU2MjcwNTJU0lEKTi0uzszPAykwrAUA2zsSzSwAAAA="/>
  </w:docVars>
  <w:rsids>
    <w:rsidRoot w:val="008A0B11"/>
    <w:rsid w:val="00001A30"/>
    <w:rsid w:val="0000239A"/>
    <w:rsid w:val="000031C3"/>
    <w:rsid w:val="000054D1"/>
    <w:rsid w:val="0001077E"/>
    <w:rsid w:val="0001182E"/>
    <w:rsid w:val="00011CE7"/>
    <w:rsid w:val="000128E9"/>
    <w:rsid w:val="00012F18"/>
    <w:rsid w:val="000157D6"/>
    <w:rsid w:val="000163DC"/>
    <w:rsid w:val="00016FCF"/>
    <w:rsid w:val="000210B4"/>
    <w:rsid w:val="00021B58"/>
    <w:rsid w:val="00022B03"/>
    <w:rsid w:val="00024F9F"/>
    <w:rsid w:val="000255D0"/>
    <w:rsid w:val="0002725A"/>
    <w:rsid w:val="000325F3"/>
    <w:rsid w:val="000327D9"/>
    <w:rsid w:val="0003385F"/>
    <w:rsid w:val="0003550E"/>
    <w:rsid w:val="000373FF"/>
    <w:rsid w:val="00040BBD"/>
    <w:rsid w:val="00041F33"/>
    <w:rsid w:val="00042250"/>
    <w:rsid w:val="00044751"/>
    <w:rsid w:val="000458AA"/>
    <w:rsid w:val="000473EB"/>
    <w:rsid w:val="00047FE6"/>
    <w:rsid w:val="00050264"/>
    <w:rsid w:val="000514AC"/>
    <w:rsid w:val="00052A27"/>
    <w:rsid w:val="000540D1"/>
    <w:rsid w:val="00055B4F"/>
    <w:rsid w:val="000607D7"/>
    <w:rsid w:val="0006328E"/>
    <w:rsid w:val="00063E96"/>
    <w:rsid w:val="000648E9"/>
    <w:rsid w:val="00064B60"/>
    <w:rsid w:val="000655C4"/>
    <w:rsid w:val="00065D36"/>
    <w:rsid w:val="00065E0D"/>
    <w:rsid w:val="00066793"/>
    <w:rsid w:val="000707DA"/>
    <w:rsid w:val="00071D9D"/>
    <w:rsid w:val="00072DD8"/>
    <w:rsid w:val="00074113"/>
    <w:rsid w:val="000759C3"/>
    <w:rsid w:val="00075E77"/>
    <w:rsid w:val="00082577"/>
    <w:rsid w:val="0008427F"/>
    <w:rsid w:val="00084B6D"/>
    <w:rsid w:val="000869C1"/>
    <w:rsid w:val="00090958"/>
    <w:rsid w:val="00091884"/>
    <w:rsid w:val="0009384B"/>
    <w:rsid w:val="00094831"/>
    <w:rsid w:val="00095380"/>
    <w:rsid w:val="00096B85"/>
    <w:rsid w:val="00097FB7"/>
    <w:rsid w:val="000A0796"/>
    <w:rsid w:val="000A082B"/>
    <w:rsid w:val="000A2BFA"/>
    <w:rsid w:val="000A2C87"/>
    <w:rsid w:val="000B3532"/>
    <w:rsid w:val="000B411A"/>
    <w:rsid w:val="000B473B"/>
    <w:rsid w:val="000B5320"/>
    <w:rsid w:val="000B58C3"/>
    <w:rsid w:val="000C308D"/>
    <w:rsid w:val="000C4BC3"/>
    <w:rsid w:val="000C4BC6"/>
    <w:rsid w:val="000C5F1B"/>
    <w:rsid w:val="000C63F1"/>
    <w:rsid w:val="000C7E34"/>
    <w:rsid w:val="000D1812"/>
    <w:rsid w:val="000D1E23"/>
    <w:rsid w:val="000E0445"/>
    <w:rsid w:val="000E0A2F"/>
    <w:rsid w:val="000E0F77"/>
    <w:rsid w:val="000E3A8A"/>
    <w:rsid w:val="000E4424"/>
    <w:rsid w:val="000E66AC"/>
    <w:rsid w:val="000F157B"/>
    <w:rsid w:val="000F336C"/>
    <w:rsid w:val="00100809"/>
    <w:rsid w:val="00100935"/>
    <w:rsid w:val="00101728"/>
    <w:rsid w:val="001072C6"/>
    <w:rsid w:val="001077EA"/>
    <w:rsid w:val="00110502"/>
    <w:rsid w:val="00111BCB"/>
    <w:rsid w:val="00111F69"/>
    <w:rsid w:val="0011367D"/>
    <w:rsid w:val="001141EE"/>
    <w:rsid w:val="00115475"/>
    <w:rsid w:val="00116C43"/>
    <w:rsid w:val="0011719A"/>
    <w:rsid w:val="00120856"/>
    <w:rsid w:val="00122CFE"/>
    <w:rsid w:val="001273C3"/>
    <w:rsid w:val="001329C2"/>
    <w:rsid w:val="0013439B"/>
    <w:rsid w:val="00136B9A"/>
    <w:rsid w:val="00140205"/>
    <w:rsid w:val="00142621"/>
    <w:rsid w:val="00142A52"/>
    <w:rsid w:val="001515E5"/>
    <w:rsid w:val="001519DB"/>
    <w:rsid w:val="001534BE"/>
    <w:rsid w:val="00153BF3"/>
    <w:rsid w:val="001542E2"/>
    <w:rsid w:val="001568D4"/>
    <w:rsid w:val="0016166B"/>
    <w:rsid w:val="00164207"/>
    <w:rsid w:val="00164953"/>
    <w:rsid w:val="00164B8F"/>
    <w:rsid w:val="0016780C"/>
    <w:rsid w:val="00167BCD"/>
    <w:rsid w:val="00171A2A"/>
    <w:rsid w:val="00171DF5"/>
    <w:rsid w:val="001723E8"/>
    <w:rsid w:val="00173FA7"/>
    <w:rsid w:val="00174C1D"/>
    <w:rsid w:val="0018063D"/>
    <w:rsid w:val="00184AAC"/>
    <w:rsid w:val="00184CD9"/>
    <w:rsid w:val="001902E4"/>
    <w:rsid w:val="00190EF6"/>
    <w:rsid w:val="00191C3C"/>
    <w:rsid w:val="00193038"/>
    <w:rsid w:val="001931C6"/>
    <w:rsid w:val="00194D54"/>
    <w:rsid w:val="00195D17"/>
    <w:rsid w:val="00196394"/>
    <w:rsid w:val="0019757E"/>
    <w:rsid w:val="001A02CD"/>
    <w:rsid w:val="001A06DE"/>
    <w:rsid w:val="001A0B16"/>
    <w:rsid w:val="001A3416"/>
    <w:rsid w:val="001A377A"/>
    <w:rsid w:val="001A5813"/>
    <w:rsid w:val="001A5A5D"/>
    <w:rsid w:val="001A71EE"/>
    <w:rsid w:val="001A7755"/>
    <w:rsid w:val="001B11B3"/>
    <w:rsid w:val="001B16CA"/>
    <w:rsid w:val="001B2E19"/>
    <w:rsid w:val="001B6964"/>
    <w:rsid w:val="001C0530"/>
    <w:rsid w:val="001C0A51"/>
    <w:rsid w:val="001C0B90"/>
    <w:rsid w:val="001C5DF2"/>
    <w:rsid w:val="001C70C7"/>
    <w:rsid w:val="001C7F43"/>
    <w:rsid w:val="001D130C"/>
    <w:rsid w:val="001D1737"/>
    <w:rsid w:val="001E0785"/>
    <w:rsid w:val="001E3175"/>
    <w:rsid w:val="001E73F6"/>
    <w:rsid w:val="001F155E"/>
    <w:rsid w:val="001F3974"/>
    <w:rsid w:val="001F3A85"/>
    <w:rsid w:val="001F6312"/>
    <w:rsid w:val="0020109C"/>
    <w:rsid w:val="00203C5E"/>
    <w:rsid w:val="00203FBA"/>
    <w:rsid w:val="0020617F"/>
    <w:rsid w:val="002066AE"/>
    <w:rsid w:val="00216A39"/>
    <w:rsid w:val="00220176"/>
    <w:rsid w:val="002207A1"/>
    <w:rsid w:val="0022080C"/>
    <w:rsid w:val="0022240A"/>
    <w:rsid w:val="0022243E"/>
    <w:rsid w:val="00224CC3"/>
    <w:rsid w:val="00231E65"/>
    <w:rsid w:val="00233122"/>
    <w:rsid w:val="00234875"/>
    <w:rsid w:val="002351C5"/>
    <w:rsid w:val="00237350"/>
    <w:rsid w:val="00240045"/>
    <w:rsid w:val="002405BE"/>
    <w:rsid w:val="00244238"/>
    <w:rsid w:val="002463E2"/>
    <w:rsid w:val="00246D47"/>
    <w:rsid w:val="00247A9C"/>
    <w:rsid w:val="00252044"/>
    <w:rsid w:val="00254386"/>
    <w:rsid w:val="0025642D"/>
    <w:rsid w:val="00261496"/>
    <w:rsid w:val="00261D9F"/>
    <w:rsid w:val="00264497"/>
    <w:rsid w:val="00266EEB"/>
    <w:rsid w:val="00267117"/>
    <w:rsid w:val="00267660"/>
    <w:rsid w:val="00267E60"/>
    <w:rsid w:val="00270F03"/>
    <w:rsid w:val="00271732"/>
    <w:rsid w:val="0027676C"/>
    <w:rsid w:val="00277760"/>
    <w:rsid w:val="00277C34"/>
    <w:rsid w:val="00277FDB"/>
    <w:rsid w:val="00280D18"/>
    <w:rsid w:val="00282759"/>
    <w:rsid w:val="0028275C"/>
    <w:rsid w:val="00283D39"/>
    <w:rsid w:val="0028428E"/>
    <w:rsid w:val="00284370"/>
    <w:rsid w:val="00284CE3"/>
    <w:rsid w:val="00290480"/>
    <w:rsid w:val="002906DF"/>
    <w:rsid w:val="00291E42"/>
    <w:rsid w:val="002927DE"/>
    <w:rsid w:val="00292BF2"/>
    <w:rsid w:val="00295281"/>
    <w:rsid w:val="00296425"/>
    <w:rsid w:val="00296C01"/>
    <w:rsid w:val="002A044B"/>
    <w:rsid w:val="002A0677"/>
    <w:rsid w:val="002A392F"/>
    <w:rsid w:val="002A3E75"/>
    <w:rsid w:val="002A41A2"/>
    <w:rsid w:val="002A5075"/>
    <w:rsid w:val="002A5A93"/>
    <w:rsid w:val="002A5FC9"/>
    <w:rsid w:val="002A6412"/>
    <w:rsid w:val="002A6906"/>
    <w:rsid w:val="002B09BF"/>
    <w:rsid w:val="002B358B"/>
    <w:rsid w:val="002B5BB5"/>
    <w:rsid w:val="002B716F"/>
    <w:rsid w:val="002C00D7"/>
    <w:rsid w:val="002C5A6C"/>
    <w:rsid w:val="002D0401"/>
    <w:rsid w:val="002D110F"/>
    <w:rsid w:val="002D2681"/>
    <w:rsid w:val="002D2DC6"/>
    <w:rsid w:val="002D3B6D"/>
    <w:rsid w:val="002D3C92"/>
    <w:rsid w:val="002D45DB"/>
    <w:rsid w:val="002D4C8A"/>
    <w:rsid w:val="002D79EF"/>
    <w:rsid w:val="002E09BF"/>
    <w:rsid w:val="002E1DE8"/>
    <w:rsid w:val="002E5BF9"/>
    <w:rsid w:val="002F08BE"/>
    <w:rsid w:val="002F3EDF"/>
    <w:rsid w:val="002F68F8"/>
    <w:rsid w:val="00301C22"/>
    <w:rsid w:val="00304205"/>
    <w:rsid w:val="00306839"/>
    <w:rsid w:val="00311332"/>
    <w:rsid w:val="00311CEF"/>
    <w:rsid w:val="00313C7C"/>
    <w:rsid w:val="00314546"/>
    <w:rsid w:val="00314988"/>
    <w:rsid w:val="00321478"/>
    <w:rsid w:val="00321744"/>
    <w:rsid w:val="00323C68"/>
    <w:rsid w:val="003273EB"/>
    <w:rsid w:val="003303AC"/>
    <w:rsid w:val="0033227E"/>
    <w:rsid w:val="00332CBE"/>
    <w:rsid w:val="00333EA5"/>
    <w:rsid w:val="003355B9"/>
    <w:rsid w:val="00335C59"/>
    <w:rsid w:val="003377B6"/>
    <w:rsid w:val="00337C31"/>
    <w:rsid w:val="00342381"/>
    <w:rsid w:val="00344541"/>
    <w:rsid w:val="00344608"/>
    <w:rsid w:val="00344712"/>
    <w:rsid w:val="00351767"/>
    <w:rsid w:val="00351A2F"/>
    <w:rsid w:val="00352C09"/>
    <w:rsid w:val="003536CC"/>
    <w:rsid w:val="0035684D"/>
    <w:rsid w:val="00356BDE"/>
    <w:rsid w:val="00356CF4"/>
    <w:rsid w:val="00356E80"/>
    <w:rsid w:val="00357036"/>
    <w:rsid w:val="00357A42"/>
    <w:rsid w:val="003667A7"/>
    <w:rsid w:val="00371C9E"/>
    <w:rsid w:val="0037220C"/>
    <w:rsid w:val="00373698"/>
    <w:rsid w:val="00374440"/>
    <w:rsid w:val="00375F9F"/>
    <w:rsid w:val="00377D79"/>
    <w:rsid w:val="00380E5C"/>
    <w:rsid w:val="003814E7"/>
    <w:rsid w:val="003815DB"/>
    <w:rsid w:val="00381644"/>
    <w:rsid w:val="0038269A"/>
    <w:rsid w:val="00384B1F"/>
    <w:rsid w:val="00386402"/>
    <w:rsid w:val="00386437"/>
    <w:rsid w:val="00387035"/>
    <w:rsid w:val="00391984"/>
    <w:rsid w:val="003933E6"/>
    <w:rsid w:val="00395F4C"/>
    <w:rsid w:val="00397140"/>
    <w:rsid w:val="003A0AB8"/>
    <w:rsid w:val="003A19C9"/>
    <w:rsid w:val="003A3C79"/>
    <w:rsid w:val="003B0A77"/>
    <w:rsid w:val="003B2D22"/>
    <w:rsid w:val="003B5E63"/>
    <w:rsid w:val="003B61F6"/>
    <w:rsid w:val="003B6C7C"/>
    <w:rsid w:val="003B6D73"/>
    <w:rsid w:val="003B7954"/>
    <w:rsid w:val="003C2726"/>
    <w:rsid w:val="003C28E8"/>
    <w:rsid w:val="003C407B"/>
    <w:rsid w:val="003C41C4"/>
    <w:rsid w:val="003C5F67"/>
    <w:rsid w:val="003C626C"/>
    <w:rsid w:val="003C6821"/>
    <w:rsid w:val="003D3760"/>
    <w:rsid w:val="003D4267"/>
    <w:rsid w:val="003D4F8A"/>
    <w:rsid w:val="003D5BCC"/>
    <w:rsid w:val="003D6BF5"/>
    <w:rsid w:val="003D796D"/>
    <w:rsid w:val="003E087F"/>
    <w:rsid w:val="003E0C30"/>
    <w:rsid w:val="003E176A"/>
    <w:rsid w:val="003E57A4"/>
    <w:rsid w:val="003E5CF8"/>
    <w:rsid w:val="003E5DCD"/>
    <w:rsid w:val="003E6F9F"/>
    <w:rsid w:val="003E7B10"/>
    <w:rsid w:val="003F0F90"/>
    <w:rsid w:val="003F1179"/>
    <w:rsid w:val="003F4C91"/>
    <w:rsid w:val="003F620B"/>
    <w:rsid w:val="003F62D8"/>
    <w:rsid w:val="003F6849"/>
    <w:rsid w:val="003F6BC2"/>
    <w:rsid w:val="00403847"/>
    <w:rsid w:val="00406D9E"/>
    <w:rsid w:val="00406DBB"/>
    <w:rsid w:val="004077F4"/>
    <w:rsid w:val="00407875"/>
    <w:rsid w:val="004117CC"/>
    <w:rsid w:val="004120B1"/>
    <w:rsid w:val="00412D9C"/>
    <w:rsid w:val="0041324B"/>
    <w:rsid w:val="00414273"/>
    <w:rsid w:val="00415093"/>
    <w:rsid w:val="004175C7"/>
    <w:rsid w:val="00417FE4"/>
    <w:rsid w:val="00420F9A"/>
    <w:rsid w:val="00424DEE"/>
    <w:rsid w:val="004303B5"/>
    <w:rsid w:val="00434CFF"/>
    <w:rsid w:val="004355A5"/>
    <w:rsid w:val="00435A91"/>
    <w:rsid w:val="004364EE"/>
    <w:rsid w:val="00436FD8"/>
    <w:rsid w:val="004370C2"/>
    <w:rsid w:val="0044336B"/>
    <w:rsid w:val="00446908"/>
    <w:rsid w:val="0044739A"/>
    <w:rsid w:val="004507A1"/>
    <w:rsid w:val="00453D50"/>
    <w:rsid w:val="00454759"/>
    <w:rsid w:val="0045754B"/>
    <w:rsid w:val="004575D6"/>
    <w:rsid w:val="00457CF6"/>
    <w:rsid w:val="004616CD"/>
    <w:rsid w:val="004619F2"/>
    <w:rsid w:val="00462CA3"/>
    <w:rsid w:val="00464EDC"/>
    <w:rsid w:val="00470FB7"/>
    <w:rsid w:val="004733EC"/>
    <w:rsid w:val="00473ED3"/>
    <w:rsid w:val="0047534F"/>
    <w:rsid w:val="00476C45"/>
    <w:rsid w:val="00476D7F"/>
    <w:rsid w:val="004820C8"/>
    <w:rsid w:val="00485886"/>
    <w:rsid w:val="004900E1"/>
    <w:rsid w:val="004903F6"/>
    <w:rsid w:val="00492803"/>
    <w:rsid w:val="00493174"/>
    <w:rsid w:val="00494B38"/>
    <w:rsid w:val="00494C12"/>
    <w:rsid w:val="00495184"/>
    <w:rsid w:val="00497A09"/>
    <w:rsid w:val="004A046D"/>
    <w:rsid w:val="004A0992"/>
    <w:rsid w:val="004A09A4"/>
    <w:rsid w:val="004A259B"/>
    <w:rsid w:val="004A270E"/>
    <w:rsid w:val="004A4120"/>
    <w:rsid w:val="004A48AF"/>
    <w:rsid w:val="004A4EAF"/>
    <w:rsid w:val="004A6D89"/>
    <w:rsid w:val="004B0672"/>
    <w:rsid w:val="004B1F49"/>
    <w:rsid w:val="004B2621"/>
    <w:rsid w:val="004B379E"/>
    <w:rsid w:val="004B4B4A"/>
    <w:rsid w:val="004B72B7"/>
    <w:rsid w:val="004B7F5E"/>
    <w:rsid w:val="004C046A"/>
    <w:rsid w:val="004C2031"/>
    <w:rsid w:val="004C410A"/>
    <w:rsid w:val="004D1F9E"/>
    <w:rsid w:val="004D23D4"/>
    <w:rsid w:val="004D4901"/>
    <w:rsid w:val="004D6939"/>
    <w:rsid w:val="004D7CE8"/>
    <w:rsid w:val="004E1053"/>
    <w:rsid w:val="004E1170"/>
    <w:rsid w:val="004E3DD9"/>
    <w:rsid w:val="004E5DAF"/>
    <w:rsid w:val="004E75E8"/>
    <w:rsid w:val="004F04C6"/>
    <w:rsid w:val="004F0836"/>
    <w:rsid w:val="004F1665"/>
    <w:rsid w:val="004F1BA1"/>
    <w:rsid w:val="004F541E"/>
    <w:rsid w:val="004F6263"/>
    <w:rsid w:val="00500C20"/>
    <w:rsid w:val="0050272D"/>
    <w:rsid w:val="00502C50"/>
    <w:rsid w:val="0050331A"/>
    <w:rsid w:val="00503EAC"/>
    <w:rsid w:val="0050436E"/>
    <w:rsid w:val="005075A3"/>
    <w:rsid w:val="00507C25"/>
    <w:rsid w:val="00507FC5"/>
    <w:rsid w:val="00511BC2"/>
    <w:rsid w:val="00513F20"/>
    <w:rsid w:val="0051743C"/>
    <w:rsid w:val="00520227"/>
    <w:rsid w:val="00524CCC"/>
    <w:rsid w:val="005257F2"/>
    <w:rsid w:val="00527000"/>
    <w:rsid w:val="005300D2"/>
    <w:rsid w:val="0053020E"/>
    <w:rsid w:val="00530DD7"/>
    <w:rsid w:val="00533717"/>
    <w:rsid w:val="0054178E"/>
    <w:rsid w:val="00542411"/>
    <w:rsid w:val="005443DB"/>
    <w:rsid w:val="005448E2"/>
    <w:rsid w:val="00551E27"/>
    <w:rsid w:val="00551E8D"/>
    <w:rsid w:val="00554221"/>
    <w:rsid w:val="00554E88"/>
    <w:rsid w:val="00555D18"/>
    <w:rsid w:val="00557F98"/>
    <w:rsid w:val="00562DDD"/>
    <w:rsid w:val="00565225"/>
    <w:rsid w:val="0056657B"/>
    <w:rsid w:val="0056770D"/>
    <w:rsid w:val="005679D9"/>
    <w:rsid w:val="00567B46"/>
    <w:rsid w:val="005716F4"/>
    <w:rsid w:val="00573574"/>
    <w:rsid w:val="00574C91"/>
    <w:rsid w:val="005758A3"/>
    <w:rsid w:val="0058110E"/>
    <w:rsid w:val="005824A6"/>
    <w:rsid w:val="005832A5"/>
    <w:rsid w:val="005914E2"/>
    <w:rsid w:val="00591DB0"/>
    <w:rsid w:val="0059259D"/>
    <w:rsid w:val="0059315E"/>
    <w:rsid w:val="00593C6C"/>
    <w:rsid w:val="005942C5"/>
    <w:rsid w:val="00596524"/>
    <w:rsid w:val="00596FFF"/>
    <w:rsid w:val="005A02D7"/>
    <w:rsid w:val="005A493F"/>
    <w:rsid w:val="005A5226"/>
    <w:rsid w:val="005A572C"/>
    <w:rsid w:val="005A67B0"/>
    <w:rsid w:val="005A7EF9"/>
    <w:rsid w:val="005B089E"/>
    <w:rsid w:val="005B0BFE"/>
    <w:rsid w:val="005B1317"/>
    <w:rsid w:val="005B16F1"/>
    <w:rsid w:val="005B4D20"/>
    <w:rsid w:val="005B5728"/>
    <w:rsid w:val="005B5BE9"/>
    <w:rsid w:val="005B67AE"/>
    <w:rsid w:val="005B74F4"/>
    <w:rsid w:val="005C03FE"/>
    <w:rsid w:val="005C05A9"/>
    <w:rsid w:val="005C19CF"/>
    <w:rsid w:val="005C2DBD"/>
    <w:rsid w:val="005C4A40"/>
    <w:rsid w:val="005C4FDC"/>
    <w:rsid w:val="005C5FD2"/>
    <w:rsid w:val="005C70F9"/>
    <w:rsid w:val="005C7133"/>
    <w:rsid w:val="005C7971"/>
    <w:rsid w:val="005D11FD"/>
    <w:rsid w:val="005D2F9D"/>
    <w:rsid w:val="005D390B"/>
    <w:rsid w:val="005D3940"/>
    <w:rsid w:val="005D4412"/>
    <w:rsid w:val="005D461A"/>
    <w:rsid w:val="005D4B59"/>
    <w:rsid w:val="005D5947"/>
    <w:rsid w:val="005D623B"/>
    <w:rsid w:val="005D6320"/>
    <w:rsid w:val="005E0517"/>
    <w:rsid w:val="005E0794"/>
    <w:rsid w:val="005E22B5"/>
    <w:rsid w:val="005E22F3"/>
    <w:rsid w:val="005E35FE"/>
    <w:rsid w:val="005F7E1A"/>
    <w:rsid w:val="006003E3"/>
    <w:rsid w:val="00603E63"/>
    <w:rsid w:val="00604497"/>
    <w:rsid w:val="00604866"/>
    <w:rsid w:val="00605698"/>
    <w:rsid w:val="006076AA"/>
    <w:rsid w:val="00607942"/>
    <w:rsid w:val="00610F13"/>
    <w:rsid w:val="00611BAF"/>
    <w:rsid w:val="00612030"/>
    <w:rsid w:val="00612DE3"/>
    <w:rsid w:val="00616A24"/>
    <w:rsid w:val="00617B5C"/>
    <w:rsid w:val="00620E91"/>
    <w:rsid w:val="006232B2"/>
    <w:rsid w:val="00623C85"/>
    <w:rsid w:val="00625CA0"/>
    <w:rsid w:val="00626830"/>
    <w:rsid w:val="006302B0"/>
    <w:rsid w:val="00630F65"/>
    <w:rsid w:val="0063513C"/>
    <w:rsid w:val="00637D69"/>
    <w:rsid w:val="00640DF3"/>
    <w:rsid w:val="00641221"/>
    <w:rsid w:val="00641E48"/>
    <w:rsid w:val="00646395"/>
    <w:rsid w:val="006479D8"/>
    <w:rsid w:val="006520CA"/>
    <w:rsid w:val="00652B07"/>
    <w:rsid w:val="00657055"/>
    <w:rsid w:val="006575AF"/>
    <w:rsid w:val="0065771C"/>
    <w:rsid w:val="00660482"/>
    <w:rsid w:val="00660894"/>
    <w:rsid w:val="00660D5D"/>
    <w:rsid w:val="00663A8D"/>
    <w:rsid w:val="00664372"/>
    <w:rsid w:val="00664C99"/>
    <w:rsid w:val="006651B7"/>
    <w:rsid w:val="0066710B"/>
    <w:rsid w:val="00667597"/>
    <w:rsid w:val="006705D8"/>
    <w:rsid w:val="00670888"/>
    <w:rsid w:val="00670BEA"/>
    <w:rsid w:val="00672721"/>
    <w:rsid w:val="006737E1"/>
    <w:rsid w:val="00673945"/>
    <w:rsid w:val="00674246"/>
    <w:rsid w:val="006773BD"/>
    <w:rsid w:val="006812D7"/>
    <w:rsid w:val="0068132A"/>
    <w:rsid w:val="00681DEC"/>
    <w:rsid w:val="00682BB4"/>
    <w:rsid w:val="00682FE8"/>
    <w:rsid w:val="006833E3"/>
    <w:rsid w:val="006909CA"/>
    <w:rsid w:val="00690D00"/>
    <w:rsid w:val="00691718"/>
    <w:rsid w:val="00692710"/>
    <w:rsid w:val="0069391F"/>
    <w:rsid w:val="00696799"/>
    <w:rsid w:val="00696AE0"/>
    <w:rsid w:val="006A02AD"/>
    <w:rsid w:val="006A5CBF"/>
    <w:rsid w:val="006B2D28"/>
    <w:rsid w:val="006B2D98"/>
    <w:rsid w:val="006B5EAB"/>
    <w:rsid w:val="006B6FD7"/>
    <w:rsid w:val="006C48DD"/>
    <w:rsid w:val="006C4DB2"/>
    <w:rsid w:val="006C5785"/>
    <w:rsid w:val="006C6184"/>
    <w:rsid w:val="006C7B9A"/>
    <w:rsid w:val="006D18A6"/>
    <w:rsid w:val="006D4319"/>
    <w:rsid w:val="006D5A79"/>
    <w:rsid w:val="006D5C43"/>
    <w:rsid w:val="006D6B4B"/>
    <w:rsid w:val="006E0020"/>
    <w:rsid w:val="006E1DFA"/>
    <w:rsid w:val="006E1F35"/>
    <w:rsid w:val="006E4A25"/>
    <w:rsid w:val="006E5D4D"/>
    <w:rsid w:val="006E62E3"/>
    <w:rsid w:val="006E66C0"/>
    <w:rsid w:val="006F0631"/>
    <w:rsid w:val="006F0A76"/>
    <w:rsid w:val="006F0F0D"/>
    <w:rsid w:val="006F135D"/>
    <w:rsid w:val="006F2037"/>
    <w:rsid w:val="006F261A"/>
    <w:rsid w:val="006F3B1D"/>
    <w:rsid w:val="006F5561"/>
    <w:rsid w:val="006F7249"/>
    <w:rsid w:val="0070171C"/>
    <w:rsid w:val="00704FC2"/>
    <w:rsid w:val="00705046"/>
    <w:rsid w:val="007053D9"/>
    <w:rsid w:val="007058B4"/>
    <w:rsid w:val="00705C0B"/>
    <w:rsid w:val="00705E1A"/>
    <w:rsid w:val="0071003F"/>
    <w:rsid w:val="00710A89"/>
    <w:rsid w:val="007127AF"/>
    <w:rsid w:val="0071472E"/>
    <w:rsid w:val="00714CDC"/>
    <w:rsid w:val="007150FB"/>
    <w:rsid w:val="00720E43"/>
    <w:rsid w:val="00720E46"/>
    <w:rsid w:val="00720EE7"/>
    <w:rsid w:val="007214C9"/>
    <w:rsid w:val="007222B0"/>
    <w:rsid w:val="0072246B"/>
    <w:rsid w:val="00724C4E"/>
    <w:rsid w:val="00727615"/>
    <w:rsid w:val="00727B67"/>
    <w:rsid w:val="00730A08"/>
    <w:rsid w:val="00735E59"/>
    <w:rsid w:val="00735EA7"/>
    <w:rsid w:val="00737673"/>
    <w:rsid w:val="00742566"/>
    <w:rsid w:val="007432A0"/>
    <w:rsid w:val="00745B4F"/>
    <w:rsid w:val="00745E3B"/>
    <w:rsid w:val="00746948"/>
    <w:rsid w:val="00747BA2"/>
    <w:rsid w:val="00750077"/>
    <w:rsid w:val="0075012B"/>
    <w:rsid w:val="00750422"/>
    <w:rsid w:val="00751F93"/>
    <w:rsid w:val="0075256F"/>
    <w:rsid w:val="00753738"/>
    <w:rsid w:val="00754289"/>
    <w:rsid w:val="00754D2D"/>
    <w:rsid w:val="00763FC9"/>
    <w:rsid w:val="007640EE"/>
    <w:rsid w:val="00766879"/>
    <w:rsid w:val="00766AB7"/>
    <w:rsid w:val="007672E8"/>
    <w:rsid w:val="00770FF2"/>
    <w:rsid w:val="00772EC9"/>
    <w:rsid w:val="007733D4"/>
    <w:rsid w:val="00775FF3"/>
    <w:rsid w:val="007771D7"/>
    <w:rsid w:val="00781A75"/>
    <w:rsid w:val="00781F60"/>
    <w:rsid w:val="00784117"/>
    <w:rsid w:val="0078438C"/>
    <w:rsid w:val="00786BF2"/>
    <w:rsid w:val="00786BFB"/>
    <w:rsid w:val="00787E7C"/>
    <w:rsid w:val="007903CC"/>
    <w:rsid w:val="0079452C"/>
    <w:rsid w:val="0079590B"/>
    <w:rsid w:val="0079791B"/>
    <w:rsid w:val="007A57F0"/>
    <w:rsid w:val="007A6235"/>
    <w:rsid w:val="007A6ADD"/>
    <w:rsid w:val="007A705B"/>
    <w:rsid w:val="007A70FC"/>
    <w:rsid w:val="007B03D6"/>
    <w:rsid w:val="007B38AB"/>
    <w:rsid w:val="007B48DD"/>
    <w:rsid w:val="007B7A06"/>
    <w:rsid w:val="007C0496"/>
    <w:rsid w:val="007C21E0"/>
    <w:rsid w:val="007C31DD"/>
    <w:rsid w:val="007C5073"/>
    <w:rsid w:val="007C7B72"/>
    <w:rsid w:val="007D31EB"/>
    <w:rsid w:val="007D3C63"/>
    <w:rsid w:val="007E00CB"/>
    <w:rsid w:val="007E033A"/>
    <w:rsid w:val="007E045C"/>
    <w:rsid w:val="007E417B"/>
    <w:rsid w:val="007E442E"/>
    <w:rsid w:val="007E5D43"/>
    <w:rsid w:val="007E6A3D"/>
    <w:rsid w:val="007E753E"/>
    <w:rsid w:val="007F03AB"/>
    <w:rsid w:val="007F07F8"/>
    <w:rsid w:val="007F08A8"/>
    <w:rsid w:val="007F19E3"/>
    <w:rsid w:val="007F3AEE"/>
    <w:rsid w:val="007F7E5C"/>
    <w:rsid w:val="00801EFE"/>
    <w:rsid w:val="0080377D"/>
    <w:rsid w:val="00803947"/>
    <w:rsid w:val="008039BF"/>
    <w:rsid w:val="0080590E"/>
    <w:rsid w:val="00806C12"/>
    <w:rsid w:val="008104C1"/>
    <w:rsid w:val="00811FFD"/>
    <w:rsid w:val="008133E0"/>
    <w:rsid w:val="00813630"/>
    <w:rsid w:val="008139EF"/>
    <w:rsid w:val="00813A0B"/>
    <w:rsid w:val="008156DA"/>
    <w:rsid w:val="00821045"/>
    <w:rsid w:val="008212AA"/>
    <w:rsid w:val="008218FD"/>
    <w:rsid w:val="00821E60"/>
    <w:rsid w:val="00825CD7"/>
    <w:rsid w:val="00826E76"/>
    <w:rsid w:val="00827B84"/>
    <w:rsid w:val="00831EEB"/>
    <w:rsid w:val="00832B99"/>
    <w:rsid w:val="008353FB"/>
    <w:rsid w:val="00835B65"/>
    <w:rsid w:val="008366A6"/>
    <w:rsid w:val="00836946"/>
    <w:rsid w:val="00836971"/>
    <w:rsid w:val="00837F15"/>
    <w:rsid w:val="00841C32"/>
    <w:rsid w:val="00841C88"/>
    <w:rsid w:val="008457B3"/>
    <w:rsid w:val="00845F89"/>
    <w:rsid w:val="00847EC3"/>
    <w:rsid w:val="00850B3F"/>
    <w:rsid w:val="008568CB"/>
    <w:rsid w:val="0085782C"/>
    <w:rsid w:val="00860689"/>
    <w:rsid w:val="00860ED5"/>
    <w:rsid w:val="00865A62"/>
    <w:rsid w:val="00865B4C"/>
    <w:rsid w:val="008661F0"/>
    <w:rsid w:val="0086736A"/>
    <w:rsid w:val="0086752D"/>
    <w:rsid w:val="008676EC"/>
    <w:rsid w:val="00873321"/>
    <w:rsid w:val="008737DB"/>
    <w:rsid w:val="008773AF"/>
    <w:rsid w:val="00882BDB"/>
    <w:rsid w:val="008869A6"/>
    <w:rsid w:val="00887F02"/>
    <w:rsid w:val="008900E3"/>
    <w:rsid w:val="00890A5B"/>
    <w:rsid w:val="008911F2"/>
    <w:rsid w:val="00891301"/>
    <w:rsid w:val="00893A4A"/>
    <w:rsid w:val="00897A68"/>
    <w:rsid w:val="008A05F0"/>
    <w:rsid w:val="008A0963"/>
    <w:rsid w:val="008A0B11"/>
    <w:rsid w:val="008A3A14"/>
    <w:rsid w:val="008A5A10"/>
    <w:rsid w:val="008A6E1E"/>
    <w:rsid w:val="008A6ED1"/>
    <w:rsid w:val="008A74AB"/>
    <w:rsid w:val="008B255E"/>
    <w:rsid w:val="008B3065"/>
    <w:rsid w:val="008B6FFC"/>
    <w:rsid w:val="008B77B7"/>
    <w:rsid w:val="008C2294"/>
    <w:rsid w:val="008C23E5"/>
    <w:rsid w:val="008C3944"/>
    <w:rsid w:val="008C5718"/>
    <w:rsid w:val="008C6353"/>
    <w:rsid w:val="008C661D"/>
    <w:rsid w:val="008C6A81"/>
    <w:rsid w:val="008C6ECF"/>
    <w:rsid w:val="008D18B5"/>
    <w:rsid w:val="008D222A"/>
    <w:rsid w:val="008D3016"/>
    <w:rsid w:val="008D3B62"/>
    <w:rsid w:val="008D624E"/>
    <w:rsid w:val="008D75B1"/>
    <w:rsid w:val="008D7834"/>
    <w:rsid w:val="008E00D6"/>
    <w:rsid w:val="008E34F1"/>
    <w:rsid w:val="008E68AD"/>
    <w:rsid w:val="008E6F29"/>
    <w:rsid w:val="008E770F"/>
    <w:rsid w:val="008F1C51"/>
    <w:rsid w:val="008F37D6"/>
    <w:rsid w:val="008F3DB9"/>
    <w:rsid w:val="00900CA1"/>
    <w:rsid w:val="0090153F"/>
    <w:rsid w:val="0090156F"/>
    <w:rsid w:val="00902A5D"/>
    <w:rsid w:val="0090392D"/>
    <w:rsid w:val="00907B80"/>
    <w:rsid w:val="00910B57"/>
    <w:rsid w:val="009127DF"/>
    <w:rsid w:val="00913A75"/>
    <w:rsid w:val="00914366"/>
    <w:rsid w:val="0092214A"/>
    <w:rsid w:val="00922CAD"/>
    <w:rsid w:val="00923565"/>
    <w:rsid w:val="00927105"/>
    <w:rsid w:val="00927457"/>
    <w:rsid w:val="00927FD9"/>
    <w:rsid w:val="00930C45"/>
    <w:rsid w:val="00930DBE"/>
    <w:rsid w:val="00932717"/>
    <w:rsid w:val="00933F8E"/>
    <w:rsid w:val="00935B81"/>
    <w:rsid w:val="00936BE5"/>
    <w:rsid w:val="009415CF"/>
    <w:rsid w:val="009417A6"/>
    <w:rsid w:val="009449F3"/>
    <w:rsid w:val="00945E7A"/>
    <w:rsid w:val="00947141"/>
    <w:rsid w:val="00947245"/>
    <w:rsid w:val="00947A17"/>
    <w:rsid w:val="00950250"/>
    <w:rsid w:val="00950EE5"/>
    <w:rsid w:val="009513BE"/>
    <w:rsid w:val="009521F6"/>
    <w:rsid w:val="00953F8A"/>
    <w:rsid w:val="00954319"/>
    <w:rsid w:val="00954876"/>
    <w:rsid w:val="009560A6"/>
    <w:rsid w:val="00956923"/>
    <w:rsid w:val="00956C95"/>
    <w:rsid w:val="00957BD7"/>
    <w:rsid w:val="00957C3D"/>
    <w:rsid w:val="00957DD1"/>
    <w:rsid w:val="009609AD"/>
    <w:rsid w:val="009621EC"/>
    <w:rsid w:val="00963C42"/>
    <w:rsid w:val="009640CB"/>
    <w:rsid w:val="00964691"/>
    <w:rsid w:val="00970265"/>
    <w:rsid w:val="0097257B"/>
    <w:rsid w:val="00982C75"/>
    <w:rsid w:val="009840D3"/>
    <w:rsid w:val="00984C1B"/>
    <w:rsid w:val="00985B33"/>
    <w:rsid w:val="00986445"/>
    <w:rsid w:val="00987236"/>
    <w:rsid w:val="0099079C"/>
    <w:rsid w:val="0099080C"/>
    <w:rsid w:val="00992704"/>
    <w:rsid w:val="00993333"/>
    <w:rsid w:val="00993363"/>
    <w:rsid w:val="00993C06"/>
    <w:rsid w:val="009941C8"/>
    <w:rsid w:val="009947A3"/>
    <w:rsid w:val="00997B54"/>
    <w:rsid w:val="009A27CA"/>
    <w:rsid w:val="009A35A5"/>
    <w:rsid w:val="009A47C3"/>
    <w:rsid w:val="009A599A"/>
    <w:rsid w:val="009B4CB5"/>
    <w:rsid w:val="009B5599"/>
    <w:rsid w:val="009B55B3"/>
    <w:rsid w:val="009B573B"/>
    <w:rsid w:val="009B5AE7"/>
    <w:rsid w:val="009B7443"/>
    <w:rsid w:val="009C07EE"/>
    <w:rsid w:val="009C1505"/>
    <w:rsid w:val="009C3B77"/>
    <w:rsid w:val="009C4E48"/>
    <w:rsid w:val="009C5F1D"/>
    <w:rsid w:val="009C7363"/>
    <w:rsid w:val="009C79E8"/>
    <w:rsid w:val="009D24E3"/>
    <w:rsid w:val="009D2AF9"/>
    <w:rsid w:val="009E1415"/>
    <w:rsid w:val="009E4975"/>
    <w:rsid w:val="009E4B2D"/>
    <w:rsid w:val="009E5023"/>
    <w:rsid w:val="009E5258"/>
    <w:rsid w:val="009E6FFD"/>
    <w:rsid w:val="009F08F5"/>
    <w:rsid w:val="009F1B61"/>
    <w:rsid w:val="009F34BD"/>
    <w:rsid w:val="009F4F87"/>
    <w:rsid w:val="00A000EA"/>
    <w:rsid w:val="00A00CB0"/>
    <w:rsid w:val="00A01F16"/>
    <w:rsid w:val="00A02220"/>
    <w:rsid w:val="00A0242B"/>
    <w:rsid w:val="00A03061"/>
    <w:rsid w:val="00A030DA"/>
    <w:rsid w:val="00A03EC5"/>
    <w:rsid w:val="00A0499E"/>
    <w:rsid w:val="00A051E7"/>
    <w:rsid w:val="00A06988"/>
    <w:rsid w:val="00A07998"/>
    <w:rsid w:val="00A102A7"/>
    <w:rsid w:val="00A11472"/>
    <w:rsid w:val="00A1271F"/>
    <w:rsid w:val="00A1523C"/>
    <w:rsid w:val="00A16BE7"/>
    <w:rsid w:val="00A17D73"/>
    <w:rsid w:val="00A205A5"/>
    <w:rsid w:val="00A219EE"/>
    <w:rsid w:val="00A21AA3"/>
    <w:rsid w:val="00A26A62"/>
    <w:rsid w:val="00A271F7"/>
    <w:rsid w:val="00A2788C"/>
    <w:rsid w:val="00A31A76"/>
    <w:rsid w:val="00A32CC7"/>
    <w:rsid w:val="00A35019"/>
    <w:rsid w:val="00A35562"/>
    <w:rsid w:val="00A36285"/>
    <w:rsid w:val="00A4029B"/>
    <w:rsid w:val="00A40931"/>
    <w:rsid w:val="00A424F7"/>
    <w:rsid w:val="00A438E5"/>
    <w:rsid w:val="00A44415"/>
    <w:rsid w:val="00A44A1C"/>
    <w:rsid w:val="00A461BC"/>
    <w:rsid w:val="00A4736F"/>
    <w:rsid w:val="00A535B9"/>
    <w:rsid w:val="00A53B0D"/>
    <w:rsid w:val="00A53F17"/>
    <w:rsid w:val="00A54A60"/>
    <w:rsid w:val="00A54C83"/>
    <w:rsid w:val="00A56234"/>
    <w:rsid w:val="00A56949"/>
    <w:rsid w:val="00A60C93"/>
    <w:rsid w:val="00A64F8D"/>
    <w:rsid w:val="00A654D8"/>
    <w:rsid w:val="00A6612A"/>
    <w:rsid w:val="00A67E28"/>
    <w:rsid w:val="00A72420"/>
    <w:rsid w:val="00A77E00"/>
    <w:rsid w:val="00A80198"/>
    <w:rsid w:val="00A8109E"/>
    <w:rsid w:val="00A831D3"/>
    <w:rsid w:val="00A8411F"/>
    <w:rsid w:val="00A86BEA"/>
    <w:rsid w:val="00A86EA1"/>
    <w:rsid w:val="00A87B0E"/>
    <w:rsid w:val="00A90986"/>
    <w:rsid w:val="00A947D9"/>
    <w:rsid w:val="00A96D04"/>
    <w:rsid w:val="00A970D5"/>
    <w:rsid w:val="00A97982"/>
    <w:rsid w:val="00AA0E22"/>
    <w:rsid w:val="00AA16BA"/>
    <w:rsid w:val="00AA3B10"/>
    <w:rsid w:val="00AA4183"/>
    <w:rsid w:val="00AA6BAF"/>
    <w:rsid w:val="00AA7C97"/>
    <w:rsid w:val="00AA7D55"/>
    <w:rsid w:val="00AB00AE"/>
    <w:rsid w:val="00AB09FA"/>
    <w:rsid w:val="00AB0EE2"/>
    <w:rsid w:val="00AB1820"/>
    <w:rsid w:val="00AB2673"/>
    <w:rsid w:val="00AB27E9"/>
    <w:rsid w:val="00AB3E46"/>
    <w:rsid w:val="00AB59A3"/>
    <w:rsid w:val="00AB5C25"/>
    <w:rsid w:val="00AB643B"/>
    <w:rsid w:val="00AB6C25"/>
    <w:rsid w:val="00AB7B17"/>
    <w:rsid w:val="00AC020A"/>
    <w:rsid w:val="00AC1212"/>
    <w:rsid w:val="00AC1BF6"/>
    <w:rsid w:val="00AC1D48"/>
    <w:rsid w:val="00AC4DFE"/>
    <w:rsid w:val="00AC5A3D"/>
    <w:rsid w:val="00AC62A8"/>
    <w:rsid w:val="00AC65F1"/>
    <w:rsid w:val="00AC6E05"/>
    <w:rsid w:val="00AC6E6D"/>
    <w:rsid w:val="00AD277A"/>
    <w:rsid w:val="00AD39BA"/>
    <w:rsid w:val="00AD6F5E"/>
    <w:rsid w:val="00AD7F11"/>
    <w:rsid w:val="00AE0A1E"/>
    <w:rsid w:val="00AE1266"/>
    <w:rsid w:val="00AE1F7B"/>
    <w:rsid w:val="00AE3E00"/>
    <w:rsid w:val="00AE4DF1"/>
    <w:rsid w:val="00AE66DF"/>
    <w:rsid w:val="00AE6E6B"/>
    <w:rsid w:val="00AE7782"/>
    <w:rsid w:val="00AF3533"/>
    <w:rsid w:val="00AF3B14"/>
    <w:rsid w:val="00AF49EF"/>
    <w:rsid w:val="00AF4D87"/>
    <w:rsid w:val="00AF57FE"/>
    <w:rsid w:val="00AF7463"/>
    <w:rsid w:val="00AF765D"/>
    <w:rsid w:val="00B000DD"/>
    <w:rsid w:val="00B01164"/>
    <w:rsid w:val="00B01E4B"/>
    <w:rsid w:val="00B023E9"/>
    <w:rsid w:val="00B063EB"/>
    <w:rsid w:val="00B103EF"/>
    <w:rsid w:val="00B1200E"/>
    <w:rsid w:val="00B133F6"/>
    <w:rsid w:val="00B16C8F"/>
    <w:rsid w:val="00B17D9A"/>
    <w:rsid w:val="00B20A4A"/>
    <w:rsid w:val="00B20C89"/>
    <w:rsid w:val="00B20D4D"/>
    <w:rsid w:val="00B22C56"/>
    <w:rsid w:val="00B2348A"/>
    <w:rsid w:val="00B25FC1"/>
    <w:rsid w:val="00B26CA6"/>
    <w:rsid w:val="00B27462"/>
    <w:rsid w:val="00B2777E"/>
    <w:rsid w:val="00B361C5"/>
    <w:rsid w:val="00B36400"/>
    <w:rsid w:val="00B40617"/>
    <w:rsid w:val="00B40B5D"/>
    <w:rsid w:val="00B41938"/>
    <w:rsid w:val="00B41EF4"/>
    <w:rsid w:val="00B42878"/>
    <w:rsid w:val="00B431EC"/>
    <w:rsid w:val="00B43F1B"/>
    <w:rsid w:val="00B46E40"/>
    <w:rsid w:val="00B50992"/>
    <w:rsid w:val="00B52929"/>
    <w:rsid w:val="00B53AAB"/>
    <w:rsid w:val="00B5481C"/>
    <w:rsid w:val="00B56292"/>
    <w:rsid w:val="00B57AD6"/>
    <w:rsid w:val="00B57AED"/>
    <w:rsid w:val="00B6011A"/>
    <w:rsid w:val="00B6031A"/>
    <w:rsid w:val="00B604F3"/>
    <w:rsid w:val="00B60816"/>
    <w:rsid w:val="00B611EE"/>
    <w:rsid w:val="00B61EE5"/>
    <w:rsid w:val="00B6370E"/>
    <w:rsid w:val="00B63800"/>
    <w:rsid w:val="00B63B62"/>
    <w:rsid w:val="00B65721"/>
    <w:rsid w:val="00B66327"/>
    <w:rsid w:val="00B727E6"/>
    <w:rsid w:val="00B72B80"/>
    <w:rsid w:val="00B72F86"/>
    <w:rsid w:val="00B74006"/>
    <w:rsid w:val="00B768D3"/>
    <w:rsid w:val="00B77E9D"/>
    <w:rsid w:val="00B8038F"/>
    <w:rsid w:val="00B8251E"/>
    <w:rsid w:val="00B830AB"/>
    <w:rsid w:val="00B841F2"/>
    <w:rsid w:val="00B844EA"/>
    <w:rsid w:val="00B84D72"/>
    <w:rsid w:val="00B85C57"/>
    <w:rsid w:val="00B87E58"/>
    <w:rsid w:val="00B90FBB"/>
    <w:rsid w:val="00B91603"/>
    <w:rsid w:val="00B92127"/>
    <w:rsid w:val="00B93C13"/>
    <w:rsid w:val="00B9409F"/>
    <w:rsid w:val="00B9517F"/>
    <w:rsid w:val="00B96F8B"/>
    <w:rsid w:val="00BA01CA"/>
    <w:rsid w:val="00BA0ADF"/>
    <w:rsid w:val="00BA481F"/>
    <w:rsid w:val="00BA52B9"/>
    <w:rsid w:val="00BA76BC"/>
    <w:rsid w:val="00BB094A"/>
    <w:rsid w:val="00BB2AA0"/>
    <w:rsid w:val="00BB3394"/>
    <w:rsid w:val="00BB64A7"/>
    <w:rsid w:val="00BB7673"/>
    <w:rsid w:val="00BC0EAE"/>
    <w:rsid w:val="00BC348B"/>
    <w:rsid w:val="00BD1F05"/>
    <w:rsid w:val="00BD3131"/>
    <w:rsid w:val="00BD32C1"/>
    <w:rsid w:val="00BD3FA4"/>
    <w:rsid w:val="00BD4CC6"/>
    <w:rsid w:val="00BD55AB"/>
    <w:rsid w:val="00BD6707"/>
    <w:rsid w:val="00BD7990"/>
    <w:rsid w:val="00BD7D21"/>
    <w:rsid w:val="00BE080C"/>
    <w:rsid w:val="00BE0BC1"/>
    <w:rsid w:val="00BE32BF"/>
    <w:rsid w:val="00BE494E"/>
    <w:rsid w:val="00BE5128"/>
    <w:rsid w:val="00BE5D48"/>
    <w:rsid w:val="00BE61B6"/>
    <w:rsid w:val="00BE6D55"/>
    <w:rsid w:val="00BF02E1"/>
    <w:rsid w:val="00BF0B09"/>
    <w:rsid w:val="00BF21A8"/>
    <w:rsid w:val="00BF21E3"/>
    <w:rsid w:val="00BF2519"/>
    <w:rsid w:val="00BF6951"/>
    <w:rsid w:val="00BF7A9F"/>
    <w:rsid w:val="00C00627"/>
    <w:rsid w:val="00C01FE3"/>
    <w:rsid w:val="00C033AA"/>
    <w:rsid w:val="00C03867"/>
    <w:rsid w:val="00C04288"/>
    <w:rsid w:val="00C04481"/>
    <w:rsid w:val="00C056F9"/>
    <w:rsid w:val="00C05846"/>
    <w:rsid w:val="00C12336"/>
    <w:rsid w:val="00C13B45"/>
    <w:rsid w:val="00C13FB4"/>
    <w:rsid w:val="00C147F9"/>
    <w:rsid w:val="00C15153"/>
    <w:rsid w:val="00C249A0"/>
    <w:rsid w:val="00C266F4"/>
    <w:rsid w:val="00C27CE1"/>
    <w:rsid w:val="00C308B8"/>
    <w:rsid w:val="00C3304D"/>
    <w:rsid w:val="00C34246"/>
    <w:rsid w:val="00C42672"/>
    <w:rsid w:val="00C43801"/>
    <w:rsid w:val="00C43DBF"/>
    <w:rsid w:val="00C520AA"/>
    <w:rsid w:val="00C53CC0"/>
    <w:rsid w:val="00C56C4E"/>
    <w:rsid w:val="00C60B68"/>
    <w:rsid w:val="00C60FCB"/>
    <w:rsid w:val="00C6142D"/>
    <w:rsid w:val="00C61A4D"/>
    <w:rsid w:val="00C635DD"/>
    <w:rsid w:val="00C6366C"/>
    <w:rsid w:val="00C6408B"/>
    <w:rsid w:val="00C64D77"/>
    <w:rsid w:val="00C651A3"/>
    <w:rsid w:val="00C65BBE"/>
    <w:rsid w:val="00C66D91"/>
    <w:rsid w:val="00C7253E"/>
    <w:rsid w:val="00C7584D"/>
    <w:rsid w:val="00C76F68"/>
    <w:rsid w:val="00C77B1D"/>
    <w:rsid w:val="00C77EB7"/>
    <w:rsid w:val="00C77EEF"/>
    <w:rsid w:val="00C82629"/>
    <w:rsid w:val="00C82716"/>
    <w:rsid w:val="00C82AC5"/>
    <w:rsid w:val="00C836C2"/>
    <w:rsid w:val="00C839D1"/>
    <w:rsid w:val="00C855BA"/>
    <w:rsid w:val="00C85A76"/>
    <w:rsid w:val="00C86F6B"/>
    <w:rsid w:val="00C91144"/>
    <w:rsid w:val="00C94794"/>
    <w:rsid w:val="00C95D14"/>
    <w:rsid w:val="00C95F4C"/>
    <w:rsid w:val="00CA1DC9"/>
    <w:rsid w:val="00CA5DB4"/>
    <w:rsid w:val="00CA6438"/>
    <w:rsid w:val="00CA6F76"/>
    <w:rsid w:val="00CB09B5"/>
    <w:rsid w:val="00CB2FBA"/>
    <w:rsid w:val="00CB368F"/>
    <w:rsid w:val="00CB49CC"/>
    <w:rsid w:val="00CB5150"/>
    <w:rsid w:val="00CB557A"/>
    <w:rsid w:val="00CB7585"/>
    <w:rsid w:val="00CC1B36"/>
    <w:rsid w:val="00CC25EE"/>
    <w:rsid w:val="00CC29B2"/>
    <w:rsid w:val="00CC3554"/>
    <w:rsid w:val="00CD0049"/>
    <w:rsid w:val="00CD424F"/>
    <w:rsid w:val="00CD53C3"/>
    <w:rsid w:val="00CE42AA"/>
    <w:rsid w:val="00CE4D50"/>
    <w:rsid w:val="00CE4F6C"/>
    <w:rsid w:val="00CE57B6"/>
    <w:rsid w:val="00CE643B"/>
    <w:rsid w:val="00CE6B2A"/>
    <w:rsid w:val="00CE6E46"/>
    <w:rsid w:val="00CF006F"/>
    <w:rsid w:val="00CF1AE1"/>
    <w:rsid w:val="00CF2442"/>
    <w:rsid w:val="00D0065F"/>
    <w:rsid w:val="00D017EF"/>
    <w:rsid w:val="00D02207"/>
    <w:rsid w:val="00D03371"/>
    <w:rsid w:val="00D04C6A"/>
    <w:rsid w:val="00D071D7"/>
    <w:rsid w:val="00D07606"/>
    <w:rsid w:val="00D07F50"/>
    <w:rsid w:val="00D10984"/>
    <w:rsid w:val="00D1132F"/>
    <w:rsid w:val="00D12075"/>
    <w:rsid w:val="00D14308"/>
    <w:rsid w:val="00D15FF0"/>
    <w:rsid w:val="00D16DA5"/>
    <w:rsid w:val="00D207DA"/>
    <w:rsid w:val="00D216FA"/>
    <w:rsid w:val="00D21D4E"/>
    <w:rsid w:val="00D2367E"/>
    <w:rsid w:val="00D243F4"/>
    <w:rsid w:val="00D270F5"/>
    <w:rsid w:val="00D31361"/>
    <w:rsid w:val="00D34AFA"/>
    <w:rsid w:val="00D352A9"/>
    <w:rsid w:val="00D352F1"/>
    <w:rsid w:val="00D35C89"/>
    <w:rsid w:val="00D36872"/>
    <w:rsid w:val="00D40067"/>
    <w:rsid w:val="00D4156D"/>
    <w:rsid w:val="00D43F86"/>
    <w:rsid w:val="00D44C75"/>
    <w:rsid w:val="00D461D0"/>
    <w:rsid w:val="00D479BD"/>
    <w:rsid w:val="00D47D61"/>
    <w:rsid w:val="00D508BA"/>
    <w:rsid w:val="00D50A3A"/>
    <w:rsid w:val="00D50DBD"/>
    <w:rsid w:val="00D515C8"/>
    <w:rsid w:val="00D534B4"/>
    <w:rsid w:val="00D55A8C"/>
    <w:rsid w:val="00D56C83"/>
    <w:rsid w:val="00D56CF6"/>
    <w:rsid w:val="00D6017B"/>
    <w:rsid w:val="00D6141F"/>
    <w:rsid w:val="00D617D5"/>
    <w:rsid w:val="00D6225D"/>
    <w:rsid w:val="00D631D3"/>
    <w:rsid w:val="00D643CD"/>
    <w:rsid w:val="00D661E7"/>
    <w:rsid w:val="00D740F5"/>
    <w:rsid w:val="00D75303"/>
    <w:rsid w:val="00D766A2"/>
    <w:rsid w:val="00D77EDB"/>
    <w:rsid w:val="00D77F8C"/>
    <w:rsid w:val="00D83513"/>
    <w:rsid w:val="00D87305"/>
    <w:rsid w:val="00D90A48"/>
    <w:rsid w:val="00D90C63"/>
    <w:rsid w:val="00D92DE7"/>
    <w:rsid w:val="00D96050"/>
    <w:rsid w:val="00D97EFA"/>
    <w:rsid w:val="00DA0906"/>
    <w:rsid w:val="00DA156F"/>
    <w:rsid w:val="00DA1FCE"/>
    <w:rsid w:val="00DA23ED"/>
    <w:rsid w:val="00DA2B63"/>
    <w:rsid w:val="00DA6877"/>
    <w:rsid w:val="00DB13A9"/>
    <w:rsid w:val="00DB285B"/>
    <w:rsid w:val="00DB2E04"/>
    <w:rsid w:val="00DB513C"/>
    <w:rsid w:val="00DB5A9E"/>
    <w:rsid w:val="00DB6057"/>
    <w:rsid w:val="00DB613C"/>
    <w:rsid w:val="00DB7BC0"/>
    <w:rsid w:val="00DC16F8"/>
    <w:rsid w:val="00DC1D44"/>
    <w:rsid w:val="00DC3CCB"/>
    <w:rsid w:val="00DC3EE5"/>
    <w:rsid w:val="00DC4026"/>
    <w:rsid w:val="00DC45E7"/>
    <w:rsid w:val="00DC7BDA"/>
    <w:rsid w:val="00DC7FBD"/>
    <w:rsid w:val="00DD634D"/>
    <w:rsid w:val="00DE0BFD"/>
    <w:rsid w:val="00DE42DD"/>
    <w:rsid w:val="00DE5DA8"/>
    <w:rsid w:val="00DF0392"/>
    <w:rsid w:val="00DF0E8C"/>
    <w:rsid w:val="00DF1103"/>
    <w:rsid w:val="00DF14F5"/>
    <w:rsid w:val="00DF22A9"/>
    <w:rsid w:val="00DF2AD2"/>
    <w:rsid w:val="00DF3EAC"/>
    <w:rsid w:val="00DF4225"/>
    <w:rsid w:val="00E01E45"/>
    <w:rsid w:val="00E03974"/>
    <w:rsid w:val="00E054CE"/>
    <w:rsid w:val="00E055DC"/>
    <w:rsid w:val="00E06D0C"/>
    <w:rsid w:val="00E06DCC"/>
    <w:rsid w:val="00E06FB1"/>
    <w:rsid w:val="00E10CE5"/>
    <w:rsid w:val="00E127FA"/>
    <w:rsid w:val="00E14689"/>
    <w:rsid w:val="00E15C38"/>
    <w:rsid w:val="00E17520"/>
    <w:rsid w:val="00E20CF5"/>
    <w:rsid w:val="00E23983"/>
    <w:rsid w:val="00E25CCE"/>
    <w:rsid w:val="00E265EF"/>
    <w:rsid w:val="00E26A9D"/>
    <w:rsid w:val="00E31CCB"/>
    <w:rsid w:val="00E31D56"/>
    <w:rsid w:val="00E35B52"/>
    <w:rsid w:val="00E372C9"/>
    <w:rsid w:val="00E41055"/>
    <w:rsid w:val="00E412C3"/>
    <w:rsid w:val="00E41EA3"/>
    <w:rsid w:val="00E4274C"/>
    <w:rsid w:val="00E44033"/>
    <w:rsid w:val="00E44F31"/>
    <w:rsid w:val="00E457CD"/>
    <w:rsid w:val="00E46F92"/>
    <w:rsid w:val="00E51D9F"/>
    <w:rsid w:val="00E5439A"/>
    <w:rsid w:val="00E55270"/>
    <w:rsid w:val="00E56087"/>
    <w:rsid w:val="00E57F0B"/>
    <w:rsid w:val="00E61D7A"/>
    <w:rsid w:val="00E61F4F"/>
    <w:rsid w:val="00E64879"/>
    <w:rsid w:val="00E64E7F"/>
    <w:rsid w:val="00E64F81"/>
    <w:rsid w:val="00E66E92"/>
    <w:rsid w:val="00E671DF"/>
    <w:rsid w:val="00E67915"/>
    <w:rsid w:val="00E679D2"/>
    <w:rsid w:val="00E708CC"/>
    <w:rsid w:val="00E73780"/>
    <w:rsid w:val="00E73B73"/>
    <w:rsid w:val="00E76972"/>
    <w:rsid w:val="00E775A3"/>
    <w:rsid w:val="00E77EB5"/>
    <w:rsid w:val="00E8182B"/>
    <w:rsid w:val="00E82F35"/>
    <w:rsid w:val="00E83A19"/>
    <w:rsid w:val="00E83DBE"/>
    <w:rsid w:val="00E83E04"/>
    <w:rsid w:val="00E85A9F"/>
    <w:rsid w:val="00E91473"/>
    <w:rsid w:val="00E932A4"/>
    <w:rsid w:val="00E93312"/>
    <w:rsid w:val="00E936DA"/>
    <w:rsid w:val="00E94996"/>
    <w:rsid w:val="00E95268"/>
    <w:rsid w:val="00E96175"/>
    <w:rsid w:val="00EA0665"/>
    <w:rsid w:val="00EA076B"/>
    <w:rsid w:val="00EA31B0"/>
    <w:rsid w:val="00EA5237"/>
    <w:rsid w:val="00EA5F00"/>
    <w:rsid w:val="00EA6287"/>
    <w:rsid w:val="00EA7041"/>
    <w:rsid w:val="00EB0771"/>
    <w:rsid w:val="00EB13E8"/>
    <w:rsid w:val="00EB397F"/>
    <w:rsid w:val="00EB4C5A"/>
    <w:rsid w:val="00EB6004"/>
    <w:rsid w:val="00EB68A4"/>
    <w:rsid w:val="00EB6CD3"/>
    <w:rsid w:val="00EC1251"/>
    <w:rsid w:val="00EC4C73"/>
    <w:rsid w:val="00EC4FBB"/>
    <w:rsid w:val="00EC56A6"/>
    <w:rsid w:val="00EC71E2"/>
    <w:rsid w:val="00ED132D"/>
    <w:rsid w:val="00ED55C7"/>
    <w:rsid w:val="00ED5BBD"/>
    <w:rsid w:val="00ED7135"/>
    <w:rsid w:val="00EE01F2"/>
    <w:rsid w:val="00EE23C0"/>
    <w:rsid w:val="00EE2E19"/>
    <w:rsid w:val="00EE4623"/>
    <w:rsid w:val="00EE4DCA"/>
    <w:rsid w:val="00EE5D9A"/>
    <w:rsid w:val="00EF0991"/>
    <w:rsid w:val="00EF09EB"/>
    <w:rsid w:val="00EF2401"/>
    <w:rsid w:val="00EF26CF"/>
    <w:rsid w:val="00EF55C9"/>
    <w:rsid w:val="00EF63C6"/>
    <w:rsid w:val="00EF7E92"/>
    <w:rsid w:val="00F06B4F"/>
    <w:rsid w:val="00F10E63"/>
    <w:rsid w:val="00F112DB"/>
    <w:rsid w:val="00F132FC"/>
    <w:rsid w:val="00F13426"/>
    <w:rsid w:val="00F13A5A"/>
    <w:rsid w:val="00F13AFD"/>
    <w:rsid w:val="00F146A1"/>
    <w:rsid w:val="00F165F1"/>
    <w:rsid w:val="00F17163"/>
    <w:rsid w:val="00F231D2"/>
    <w:rsid w:val="00F232FF"/>
    <w:rsid w:val="00F26C5D"/>
    <w:rsid w:val="00F30D24"/>
    <w:rsid w:val="00F3360F"/>
    <w:rsid w:val="00F34629"/>
    <w:rsid w:val="00F348FE"/>
    <w:rsid w:val="00F35E79"/>
    <w:rsid w:val="00F36807"/>
    <w:rsid w:val="00F36B0B"/>
    <w:rsid w:val="00F36E8B"/>
    <w:rsid w:val="00F408A5"/>
    <w:rsid w:val="00F40DCE"/>
    <w:rsid w:val="00F4266C"/>
    <w:rsid w:val="00F436BB"/>
    <w:rsid w:val="00F446D5"/>
    <w:rsid w:val="00F447CA"/>
    <w:rsid w:val="00F46A7E"/>
    <w:rsid w:val="00F47132"/>
    <w:rsid w:val="00F53892"/>
    <w:rsid w:val="00F567E3"/>
    <w:rsid w:val="00F60339"/>
    <w:rsid w:val="00F60A55"/>
    <w:rsid w:val="00F60E37"/>
    <w:rsid w:val="00F67BE8"/>
    <w:rsid w:val="00F7026F"/>
    <w:rsid w:val="00F70AAD"/>
    <w:rsid w:val="00F73C6A"/>
    <w:rsid w:val="00F74F3F"/>
    <w:rsid w:val="00F75BAF"/>
    <w:rsid w:val="00F760BD"/>
    <w:rsid w:val="00F76DF8"/>
    <w:rsid w:val="00F81C6F"/>
    <w:rsid w:val="00F826FC"/>
    <w:rsid w:val="00F82A3F"/>
    <w:rsid w:val="00F82AFD"/>
    <w:rsid w:val="00F82BEA"/>
    <w:rsid w:val="00F844F6"/>
    <w:rsid w:val="00F8638A"/>
    <w:rsid w:val="00F915C6"/>
    <w:rsid w:val="00F928D2"/>
    <w:rsid w:val="00F9370A"/>
    <w:rsid w:val="00F94835"/>
    <w:rsid w:val="00F94CAA"/>
    <w:rsid w:val="00F968FA"/>
    <w:rsid w:val="00FA00D3"/>
    <w:rsid w:val="00FA1D59"/>
    <w:rsid w:val="00FA508D"/>
    <w:rsid w:val="00FA5492"/>
    <w:rsid w:val="00FA64A1"/>
    <w:rsid w:val="00FA7503"/>
    <w:rsid w:val="00FB12B8"/>
    <w:rsid w:val="00FB343F"/>
    <w:rsid w:val="00FB4196"/>
    <w:rsid w:val="00FB4A88"/>
    <w:rsid w:val="00FB506B"/>
    <w:rsid w:val="00FB618C"/>
    <w:rsid w:val="00FB7685"/>
    <w:rsid w:val="00FB7A33"/>
    <w:rsid w:val="00FC369E"/>
    <w:rsid w:val="00FC6882"/>
    <w:rsid w:val="00FD2533"/>
    <w:rsid w:val="00FD3DAD"/>
    <w:rsid w:val="00FD501C"/>
    <w:rsid w:val="00FD5705"/>
    <w:rsid w:val="00FD6E48"/>
    <w:rsid w:val="00FD7E1D"/>
    <w:rsid w:val="00FE1287"/>
    <w:rsid w:val="00FE23C2"/>
    <w:rsid w:val="00FE2BA8"/>
    <w:rsid w:val="00FE3181"/>
    <w:rsid w:val="00FE4708"/>
    <w:rsid w:val="00FE4866"/>
    <w:rsid w:val="00FE4B7A"/>
    <w:rsid w:val="00FF37FB"/>
    <w:rsid w:val="00FF413C"/>
    <w:rsid w:val="00FF62F5"/>
    <w:rsid w:val="00FF6AEB"/>
    <w:rsid w:val="017F537A"/>
    <w:rsid w:val="02301C43"/>
    <w:rsid w:val="02CD37DD"/>
    <w:rsid w:val="0435CC6A"/>
    <w:rsid w:val="0469083E"/>
    <w:rsid w:val="04B8C19F"/>
    <w:rsid w:val="074BA52F"/>
    <w:rsid w:val="09F160AD"/>
    <w:rsid w:val="0CEA4BD9"/>
    <w:rsid w:val="0F49090D"/>
    <w:rsid w:val="119D6C92"/>
    <w:rsid w:val="18D6C2F6"/>
    <w:rsid w:val="1920CA4C"/>
    <w:rsid w:val="1D20D2D8"/>
    <w:rsid w:val="1DCEFDC5"/>
    <w:rsid w:val="1EB6EC98"/>
    <w:rsid w:val="1F7D6804"/>
    <w:rsid w:val="1F8F294E"/>
    <w:rsid w:val="21327573"/>
    <w:rsid w:val="2390AF90"/>
    <w:rsid w:val="27756E8D"/>
    <w:rsid w:val="2C5346B3"/>
    <w:rsid w:val="2F87F6D6"/>
    <w:rsid w:val="37B6A377"/>
    <w:rsid w:val="3FC6AAB3"/>
    <w:rsid w:val="419DED5B"/>
    <w:rsid w:val="467EBA18"/>
    <w:rsid w:val="4BC79F52"/>
    <w:rsid w:val="4C903260"/>
    <w:rsid w:val="54ACA950"/>
    <w:rsid w:val="55583289"/>
    <w:rsid w:val="55AAE97F"/>
    <w:rsid w:val="57DC533C"/>
    <w:rsid w:val="5A7BE51A"/>
    <w:rsid w:val="5CB72A9F"/>
    <w:rsid w:val="5F208F59"/>
    <w:rsid w:val="5F813D1D"/>
    <w:rsid w:val="60E27B7E"/>
    <w:rsid w:val="61165ABE"/>
    <w:rsid w:val="64AD487E"/>
    <w:rsid w:val="686B50E2"/>
    <w:rsid w:val="68CDAE33"/>
    <w:rsid w:val="692DA340"/>
    <w:rsid w:val="6A005D57"/>
    <w:rsid w:val="6AAA89BA"/>
    <w:rsid w:val="6CB40488"/>
    <w:rsid w:val="7102E63B"/>
    <w:rsid w:val="7531D0E6"/>
    <w:rsid w:val="7E33CFEF"/>
    <w:rsid w:val="7EE59C26"/>
    <w:rsid w:val="7F039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Code" w:uiPriority="99"/>
    <w:lsdException w:name="HTML Preformatted" w:uiPriority="99"/>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5D43"/>
    <w:pPr>
      <w:spacing w:before="120"/>
      <w:jc w:val="both"/>
    </w:pPr>
    <w:rPr>
      <w:rFonts w:ascii="Arial" w:hAnsi="Arial"/>
    </w:rPr>
  </w:style>
  <w:style w:type="paragraph" w:styleId="1">
    <w:name w:val="heading 1"/>
    <w:basedOn w:val="a0"/>
    <w:next w:val="a0"/>
    <w:link w:val="1Char"/>
    <w:qFormat/>
    <w:rsid w:val="00704FC2"/>
    <w:pPr>
      <w:keepNext/>
      <w:shd w:val="clear" w:color="auto" w:fill="17365D"/>
      <w:spacing w:before="600"/>
      <w:jc w:val="left"/>
      <w:outlineLvl w:val="0"/>
    </w:pPr>
    <w:rPr>
      <w:rFonts w:asciiTheme="minorHAnsi" w:hAnsiTheme="minorHAnsi"/>
      <w:b/>
      <w:sz w:val="28"/>
      <w:szCs w:val="24"/>
    </w:rPr>
  </w:style>
  <w:style w:type="paragraph" w:styleId="2">
    <w:name w:val="heading 2"/>
    <w:basedOn w:val="1"/>
    <w:next w:val="a0"/>
    <w:link w:val="2Char"/>
    <w:qFormat/>
    <w:rsid w:val="006D5A79"/>
    <w:pPr>
      <w:spacing w:before="360"/>
      <w:outlineLvl w:val="1"/>
    </w:pPr>
    <w:rPr>
      <w:b w:val="0"/>
    </w:rPr>
  </w:style>
  <w:style w:type="paragraph" w:styleId="3">
    <w:name w:val="heading 3"/>
    <w:basedOn w:val="a0"/>
    <w:next w:val="a0"/>
    <w:qFormat/>
    <w:rsid w:val="006D5A79"/>
    <w:pPr>
      <w:keepNext/>
      <w:outlineLvl w:val="2"/>
    </w:pPr>
    <w:rPr>
      <w:b/>
      <w:sz w:val="24"/>
    </w:rPr>
  </w:style>
  <w:style w:type="paragraph" w:styleId="4">
    <w:name w:val="heading 4"/>
    <w:basedOn w:val="a0"/>
    <w:next w:val="a0"/>
    <w:qFormat/>
    <w:rsid w:val="006D5A79"/>
    <w:pPr>
      <w:keepNext/>
      <w:outlineLvl w:val="3"/>
    </w:pPr>
    <w:rPr>
      <w:b/>
      <w:bCs/>
    </w:rPr>
  </w:style>
  <w:style w:type="paragraph" w:styleId="5">
    <w:name w:val="heading 5"/>
    <w:basedOn w:val="a0"/>
    <w:next w:val="a0"/>
    <w:qFormat/>
    <w:rsid w:val="006D5A79"/>
    <w:pPr>
      <w:keepNext/>
      <w:jc w:val="center"/>
      <w:outlineLvl w:val="4"/>
    </w:pPr>
    <w:rPr>
      <w:b/>
      <w:sz w:val="16"/>
    </w:rPr>
  </w:style>
  <w:style w:type="paragraph" w:styleId="6">
    <w:name w:val="heading 6"/>
    <w:basedOn w:val="a0"/>
    <w:next w:val="a0"/>
    <w:qFormat/>
    <w:rsid w:val="006D5A79"/>
    <w:pPr>
      <w:keepNext/>
      <w:shd w:val="clear" w:color="auto" w:fill="FFFFFF"/>
      <w:tabs>
        <w:tab w:val="left" w:pos="567"/>
      </w:tabs>
      <w:outlineLvl w:val="5"/>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D5A79"/>
    <w:pPr>
      <w:tabs>
        <w:tab w:val="center" w:pos="4153"/>
        <w:tab w:val="right" w:pos="8306"/>
      </w:tabs>
    </w:pPr>
    <w:rPr>
      <w:sz w:val="24"/>
      <w:lang w:val="en-US"/>
    </w:rPr>
  </w:style>
  <w:style w:type="paragraph" w:styleId="a5">
    <w:name w:val="footnote text"/>
    <w:basedOn w:val="a0"/>
    <w:semiHidden/>
    <w:rsid w:val="006D5A79"/>
  </w:style>
  <w:style w:type="character" w:styleId="a6">
    <w:name w:val="footnote reference"/>
    <w:semiHidden/>
    <w:rsid w:val="006D5A79"/>
    <w:rPr>
      <w:vertAlign w:val="superscript"/>
    </w:rPr>
  </w:style>
  <w:style w:type="paragraph" w:styleId="a7">
    <w:name w:val="footer"/>
    <w:basedOn w:val="a0"/>
    <w:link w:val="Char"/>
    <w:uiPriority w:val="99"/>
    <w:rsid w:val="006D5A79"/>
    <w:pPr>
      <w:tabs>
        <w:tab w:val="center" w:pos="4153"/>
        <w:tab w:val="right" w:pos="8306"/>
      </w:tabs>
    </w:pPr>
  </w:style>
  <w:style w:type="character" w:styleId="-">
    <w:name w:val="Hyperlink"/>
    <w:rsid w:val="006D5A79"/>
    <w:rPr>
      <w:color w:val="0000FF"/>
      <w:u w:val="single"/>
    </w:rPr>
  </w:style>
  <w:style w:type="character" w:styleId="a8">
    <w:name w:val="page number"/>
    <w:basedOn w:val="a1"/>
    <w:rsid w:val="006D5A79"/>
  </w:style>
  <w:style w:type="paragraph" w:styleId="a9">
    <w:name w:val="Title"/>
    <w:basedOn w:val="a0"/>
    <w:link w:val="Char0"/>
    <w:uiPriority w:val="99"/>
    <w:qFormat/>
    <w:rsid w:val="006D5A79"/>
    <w:pPr>
      <w:ind w:firstLine="284"/>
      <w:jc w:val="center"/>
    </w:pPr>
    <w:rPr>
      <w:b/>
      <w:sz w:val="22"/>
      <w:u w:val="single"/>
    </w:rPr>
  </w:style>
  <w:style w:type="paragraph" w:styleId="30">
    <w:name w:val="Body Text 3"/>
    <w:basedOn w:val="a0"/>
    <w:rsid w:val="006D5A79"/>
    <w:rPr>
      <w:i/>
    </w:rPr>
  </w:style>
  <w:style w:type="paragraph" w:styleId="aa">
    <w:name w:val="Body Text"/>
    <w:basedOn w:val="a0"/>
    <w:rsid w:val="006D5A79"/>
    <w:rPr>
      <w:sz w:val="24"/>
    </w:rPr>
  </w:style>
  <w:style w:type="paragraph" w:styleId="Web">
    <w:name w:val="Normal (Web)"/>
    <w:basedOn w:val="a0"/>
    <w:uiPriority w:val="99"/>
    <w:rsid w:val="006D5A79"/>
    <w:pPr>
      <w:spacing w:before="100" w:beforeAutospacing="1" w:after="100" w:afterAutospacing="1"/>
    </w:pPr>
    <w:rPr>
      <w:rFonts w:ascii="Arial Unicode MS" w:eastAsia="Arial Unicode MS" w:hAnsi="Arial Unicode MS" w:cs="Courier New"/>
      <w:color w:val="000000"/>
      <w:sz w:val="24"/>
      <w:szCs w:val="24"/>
      <w:lang w:val="en-US" w:eastAsia="en-US"/>
    </w:rPr>
  </w:style>
  <w:style w:type="paragraph" w:styleId="20">
    <w:name w:val="Body Text 2"/>
    <w:basedOn w:val="a0"/>
    <w:rsid w:val="006D5A79"/>
  </w:style>
  <w:style w:type="paragraph" w:styleId="-HTML">
    <w:name w:val="HTML Preformatted"/>
    <w:basedOn w:val="a0"/>
    <w:link w:val="-HTMLChar"/>
    <w:uiPriority w:val="99"/>
    <w:rsid w:val="006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Courier New"/>
      <w:lang w:val="en-US" w:eastAsia="en-US"/>
    </w:rPr>
  </w:style>
  <w:style w:type="paragraph" w:styleId="ab">
    <w:name w:val="List Number"/>
    <w:basedOn w:val="a0"/>
    <w:rsid w:val="006D5A79"/>
  </w:style>
  <w:style w:type="paragraph" w:styleId="ac">
    <w:name w:val="Subtitle"/>
    <w:basedOn w:val="a0"/>
    <w:qFormat/>
    <w:rsid w:val="006D5A79"/>
    <w:rPr>
      <w:b/>
      <w:sz w:val="24"/>
    </w:rPr>
  </w:style>
  <w:style w:type="paragraph" w:customStyle="1" w:styleId="DefinitionTerm">
    <w:name w:val="Definition Term"/>
    <w:basedOn w:val="a0"/>
    <w:next w:val="DefinitionList"/>
    <w:rsid w:val="006D5A79"/>
    <w:pPr>
      <w:jc w:val="left"/>
    </w:pPr>
    <w:rPr>
      <w:rFonts w:ascii="Times New Roman" w:hAnsi="Times New Roman"/>
      <w:snapToGrid w:val="0"/>
      <w:sz w:val="24"/>
      <w:lang w:eastAsia="en-US"/>
    </w:rPr>
  </w:style>
  <w:style w:type="paragraph" w:customStyle="1" w:styleId="DefinitionList">
    <w:name w:val="Definition List"/>
    <w:basedOn w:val="a0"/>
    <w:next w:val="DefinitionTerm"/>
    <w:rsid w:val="006D5A79"/>
    <w:pPr>
      <w:ind w:left="360"/>
      <w:jc w:val="left"/>
    </w:pPr>
    <w:rPr>
      <w:rFonts w:ascii="Times New Roman" w:hAnsi="Times New Roman"/>
      <w:snapToGrid w:val="0"/>
      <w:sz w:val="24"/>
      <w:lang w:eastAsia="en-US"/>
    </w:rPr>
  </w:style>
  <w:style w:type="paragraph" w:customStyle="1" w:styleId="Preformatted">
    <w:name w:val="Preformatted"/>
    <w:basedOn w:val="a0"/>
    <w:rsid w:val="006D5A79"/>
    <w:pPr>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lang w:eastAsia="en-US"/>
    </w:rPr>
  </w:style>
  <w:style w:type="paragraph" w:styleId="ad">
    <w:name w:val="Body Text Indent"/>
    <w:basedOn w:val="a0"/>
    <w:rsid w:val="006D5A79"/>
    <w:pPr>
      <w:shd w:val="clear" w:color="auto" w:fill="FFFFFF"/>
      <w:ind w:left="720"/>
    </w:pPr>
    <w:rPr>
      <w:rFonts w:ascii="Times New Roman" w:hAnsi="Times New Roman"/>
      <w:shd w:val="clear" w:color="auto" w:fill="FFFFFF"/>
      <w:lang w:eastAsia="en-US"/>
    </w:rPr>
  </w:style>
  <w:style w:type="character" w:styleId="ae">
    <w:name w:val="annotation reference"/>
    <w:semiHidden/>
    <w:rsid w:val="006D5A79"/>
    <w:rPr>
      <w:sz w:val="16"/>
      <w:szCs w:val="16"/>
    </w:rPr>
  </w:style>
  <w:style w:type="paragraph" w:styleId="af">
    <w:name w:val="annotation text"/>
    <w:basedOn w:val="a0"/>
    <w:link w:val="Char1"/>
    <w:semiHidden/>
    <w:rsid w:val="006D5A79"/>
  </w:style>
  <w:style w:type="paragraph" w:styleId="21">
    <w:name w:val="Body Text Indent 2"/>
    <w:basedOn w:val="a0"/>
    <w:rsid w:val="006D5A79"/>
    <w:pPr>
      <w:ind w:left="426"/>
    </w:pPr>
  </w:style>
  <w:style w:type="paragraph" w:styleId="31">
    <w:name w:val="Body Text Indent 3"/>
    <w:basedOn w:val="a0"/>
    <w:rsid w:val="006D5A79"/>
    <w:pPr>
      <w:ind w:left="425" w:hanging="425"/>
    </w:pPr>
  </w:style>
  <w:style w:type="character" w:styleId="-0">
    <w:name w:val="FollowedHyperlink"/>
    <w:rsid w:val="006D5A79"/>
    <w:rPr>
      <w:color w:val="800080"/>
      <w:u w:val="single"/>
    </w:rPr>
  </w:style>
  <w:style w:type="character" w:customStyle="1" w:styleId="2Char">
    <w:name w:val="Επικεφαλίδα 2 Char"/>
    <w:link w:val="2"/>
    <w:rsid w:val="006D5A79"/>
    <w:rPr>
      <w:rFonts w:ascii="Arial" w:hAnsi="Arial"/>
      <w:sz w:val="24"/>
      <w:szCs w:val="24"/>
      <w:shd w:val="clear" w:color="auto" w:fill="17365D"/>
      <w:lang w:val="el-GR" w:eastAsia="el-GR"/>
    </w:rPr>
  </w:style>
  <w:style w:type="paragraph" w:styleId="af0">
    <w:name w:val="Balloon Text"/>
    <w:basedOn w:val="a0"/>
    <w:link w:val="Char2"/>
    <w:rsid w:val="006D5A79"/>
    <w:pPr>
      <w:spacing w:before="0"/>
    </w:pPr>
    <w:rPr>
      <w:rFonts w:ascii="Tahoma" w:hAnsi="Tahoma"/>
      <w:sz w:val="16"/>
      <w:szCs w:val="16"/>
    </w:rPr>
  </w:style>
  <w:style w:type="character" w:customStyle="1" w:styleId="Char2">
    <w:name w:val="Κείμενο πλαισίου Char"/>
    <w:link w:val="af0"/>
    <w:rsid w:val="006D5A79"/>
    <w:rPr>
      <w:rFonts w:ascii="Tahoma" w:hAnsi="Tahoma" w:cs="Tahoma"/>
      <w:sz w:val="16"/>
      <w:szCs w:val="16"/>
    </w:rPr>
  </w:style>
  <w:style w:type="paragraph" w:styleId="af1">
    <w:name w:val="annotation subject"/>
    <w:basedOn w:val="af"/>
    <w:next w:val="af"/>
    <w:link w:val="Char3"/>
    <w:rsid w:val="006D5A79"/>
    <w:rPr>
      <w:b/>
      <w:bCs/>
    </w:rPr>
  </w:style>
  <w:style w:type="character" w:customStyle="1" w:styleId="Char1">
    <w:name w:val="Κείμενο σχολίου Char"/>
    <w:link w:val="af"/>
    <w:semiHidden/>
    <w:rsid w:val="006D5A79"/>
    <w:rPr>
      <w:rFonts w:ascii="Arial" w:hAnsi="Arial"/>
    </w:rPr>
  </w:style>
  <w:style w:type="character" w:customStyle="1" w:styleId="Char3">
    <w:name w:val="Θέμα σχολίου Char"/>
    <w:basedOn w:val="Char1"/>
    <w:link w:val="af1"/>
    <w:rsid w:val="006D5A79"/>
    <w:rPr>
      <w:rFonts w:ascii="Arial" w:hAnsi="Arial"/>
    </w:rPr>
  </w:style>
  <w:style w:type="table" w:styleId="af2">
    <w:name w:val="Table Grid"/>
    <w:basedOn w:val="a2"/>
    <w:uiPriority w:val="39"/>
    <w:rsid w:val="006D5A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3">
    <w:name w:val="Strong"/>
    <w:uiPriority w:val="22"/>
    <w:qFormat/>
    <w:rsid w:val="006D5A79"/>
    <w:rPr>
      <w:b/>
      <w:bCs/>
    </w:rPr>
  </w:style>
  <w:style w:type="paragraph" w:customStyle="1" w:styleId="-11">
    <w:name w:val="Πολύχρωμη λίστα - ΄Εμφαση 11"/>
    <w:basedOn w:val="a0"/>
    <w:uiPriority w:val="34"/>
    <w:qFormat/>
    <w:rsid w:val="006D5A79"/>
    <w:pPr>
      <w:ind w:left="720"/>
      <w:contextualSpacing/>
    </w:pPr>
  </w:style>
  <w:style w:type="paragraph" w:styleId="af4">
    <w:name w:val="caption"/>
    <w:basedOn w:val="a0"/>
    <w:next w:val="a0"/>
    <w:qFormat/>
    <w:rsid w:val="006D5A79"/>
    <w:pPr>
      <w:spacing w:before="0" w:after="200"/>
    </w:pPr>
    <w:rPr>
      <w:b/>
      <w:bCs/>
      <w:color w:val="4F81BD"/>
      <w:sz w:val="18"/>
      <w:szCs w:val="18"/>
    </w:rPr>
  </w:style>
  <w:style w:type="table" w:customStyle="1" w:styleId="MediumShading2-Accent11">
    <w:name w:val="Medium Shading 2 - Accent 11"/>
    <w:basedOn w:val="a2"/>
    <w:uiPriority w:val="64"/>
    <w:rsid w:val="006D5A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Char">
    <w:name w:val="Επικεφαλίδα 1 Char"/>
    <w:link w:val="1"/>
    <w:rsid w:val="00704FC2"/>
    <w:rPr>
      <w:rFonts w:asciiTheme="minorHAnsi" w:hAnsiTheme="minorHAnsi"/>
      <w:b/>
      <w:sz w:val="28"/>
      <w:szCs w:val="24"/>
      <w:shd w:val="clear" w:color="auto" w:fill="17365D"/>
    </w:rPr>
  </w:style>
  <w:style w:type="paragraph" w:styleId="af5">
    <w:name w:val="Revision"/>
    <w:hidden/>
    <w:uiPriority w:val="99"/>
    <w:semiHidden/>
    <w:rsid w:val="006D5A79"/>
    <w:rPr>
      <w:rFonts w:ascii="Arial" w:hAnsi="Arial"/>
    </w:rPr>
  </w:style>
  <w:style w:type="paragraph" w:customStyle="1" w:styleId="Default">
    <w:name w:val="Default"/>
    <w:rsid w:val="006D5A79"/>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Char0">
    <w:name w:val="Τίτλος Char"/>
    <w:link w:val="a9"/>
    <w:uiPriority w:val="99"/>
    <w:rsid w:val="006D5A79"/>
    <w:rPr>
      <w:rFonts w:ascii="Arial" w:hAnsi="Arial"/>
      <w:b/>
      <w:sz w:val="22"/>
      <w:u w:val="single"/>
      <w:lang w:val="el-GR" w:eastAsia="el-GR"/>
    </w:rPr>
  </w:style>
  <w:style w:type="paragraph" w:customStyle="1" w:styleId="11">
    <w:name w:val="Επικεφαλίδα 11"/>
    <w:basedOn w:val="Default"/>
    <w:next w:val="Default"/>
    <w:uiPriority w:val="99"/>
    <w:rsid w:val="006D5A79"/>
    <w:rPr>
      <w:rFonts w:cs="Times New Roman"/>
      <w:color w:val="auto"/>
    </w:rPr>
  </w:style>
  <w:style w:type="character" w:customStyle="1" w:styleId="apple-converted-space">
    <w:name w:val="apple-converted-space"/>
    <w:basedOn w:val="a1"/>
    <w:rsid w:val="006D5A79"/>
  </w:style>
  <w:style w:type="character" w:customStyle="1" w:styleId="-HTMLChar">
    <w:name w:val="Προ-διαμορφωμένο HTML Char"/>
    <w:link w:val="-HTML"/>
    <w:uiPriority w:val="99"/>
    <w:rsid w:val="006D5A79"/>
    <w:rPr>
      <w:rFonts w:ascii="Arial Unicode MS" w:eastAsia="Arial Unicode MS" w:hAnsi="Arial Unicode MS" w:cs="Courier New"/>
    </w:rPr>
  </w:style>
  <w:style w:type="character" w:styleId="HTML">
    <w:name w:val="HTML Code"/>
    <w:uiPriority w:val="99"/>
    <w:unhideWhenUsed/>
    <w:rsid w:val="006D5A79"/>
    <w:rPr>
      <w:rFonts w:ascii="Courier New" w:eastAsia="Times New Roman" w:hAnsi="Courier New" w:cs="Courier New"/>
      <w:sz w:val="20"/>
      <w:szCs w:val="20"/>
    </w:rPr>
  </w:style>
  <w:style w:type="paragraph" w:customStyle="1" w:styleId="Heading11">
    <w:name w:val="Heading 11"/>
    <w:basedOn w:val="Default"/>
    <w:next w:val="Default"/>
    <w:uiPriority w:val="99"/>
    <w:rsid w:val="006D5A79"/>
    <w:rPr>
      <w:rFonts w:cs="Times New Roman"/>
      <w:color w:val="auto"/>
    </w:rPr>
  </w:style>
  <w:style w:type="character" w:styleId="af6">
    <w:name w:val="Placeholder Text"/>
    <w:basedOn w:val="a1"/>
    <w:uiPriority w:val="99"/>
    <w:semiHidden/>
    <w:rsid w:val="006D5A79"/>
    <w:rPr>
      <w:color w:val="808080"/>
    </w:rPr>
  </w:style>
  <w:style w:type="paragraph" w:styleId="af7">
    <w:name w:val="List Paragraph"/>
    <w:basedOn w:val="a0"/>
    <w:link w:val="Char4"/>
    <w:uiPriority w:val="34"/>
    <w:qFormat/>
    <w:rsid w:val="006D5A79"/>
    <w:pPr>
      <w:ind w:left="720"/>
      <w:contextualSpacing/>
    </w:pPr>
  </w:style>
  <w:style w:type="paragraph" w:customStyle="1" w:styleId="a">
    <w:name w:val="Παράγραφος Λίστας"/>
    <w:basedOn w:val="af7"/>
    <w:link w:val="Char5"/>
    <w:qFormat/>
    <w:rsid w:val="006D5A79"/>
    <w:pPr>
      <w:numPr>
        <w:numId w:val="1"/>
      </w:numPr>
    </w:pPr>
    <w:rPr>
      <w:rFonts w:cs="Arial"/>
      <w:color w:val="000000"/>
    </w:rPr>
  </w:style>
  <w:style w:type="character" w:customStyle="1" w:styleId="Char4">
    <w:name w:val="Παράγραφος λίστας Char"/>
    <w:basedOn w:val="a1"/>
    <w:link w:val="af7"/>
    <w:uiPriority w:val="34"/>
    <w:rsid w:val="006D5A79"/>
    <w:rPr>
      <w:rFonts w:ascii="Arial" w:hAnsi="Arial"/>
    </w:rPr>
  </w:style>
  <w:style w:type="character" w:customStyle="1" w:styleId="Char5">
    <w:name w:val="Παράγραφος Λίστας Char"/>
    <w:basedOn w:val="Char4"/>
    <w:link w:val="a"/>
    <w:rsid w:val="006D5A79"/>
    <w:rPr>
      <w:rFonts w:ascii="Arial" w:hAnsi="Arial" w:cs="Arial"/>
      <w:color w:val="000000"/>
    </w:rPr>
  </w:style>
  <w:style w:type="character" w:customStyle="1" w:styleId="instancename">
    <w:name w:val="instancename"/>
    <w:basedOn w:val="a1"/>
    <w:rsid w:val="00EB4C5A"/>
  </w:style>
  <w:style w:type="character" w:customStyle="1" w:styleId="mw-headline">
    <w:name w:val="mw-headline"/>
    <w:basedOn w:val="a1"/>
    <w:rsid w:val="00164B8F"/>
  </w:style>
  <w:style w:type="character" w:customStyle="1" w:styleId="Char">
    <w:name w:val="Υποσέλιδο Char"/>
    <w:basedOn w:val="a1"/>
    <w:link w:val="a7"/>
    <w:uiPriority w:val="99"/>
    <w:rsid w:val="00377D79"/>
    <w:rPr>
      <w:rFonts w:ascii="Arial" w:hAnsi="Arial"/>
    </w:rPr>
  </w:style>
  <w:style w:type="paragraph" w:customStyle="1" w:styleId="paragraph">
    <w:name w:val="paragraph"/>
    <w:basedOn w:val="a0"/>
    <w:rsid w:val="002D0401"/>
    <w:pPr>
      <w:spacing w:before="100" w:beforeAutospacing="1" w:after="100" w:afterAutospacing="1"/>
      <w:jc w:val="left"/>
    </w:pPr>
    <w:rPr>
      <w:rFonts w:ascii="Times New Roman" w:hAnsi="Times New Roman"/>
      <w:sz w:val="24"/>
      <w:szCs w:val="24"/>
    </w:rPr>
  </w:style>
  <w:style w:type="character" w:customStyle="1" w:styleId="normaltextrun">
    <w:name w:val="normaltextrun"/>
    <w:basedOn w:val="a1"/>
    <w:rsid w:val="002D0401"/>
  </w:style>
  <w:style w:type="character" w:customStyle="1" w:styleId="eop">
    <w:name w:val="eop"/>
    <w:basedOn w:val="a1"/>
    <w:rsid w:val="002D0401"/>
  </w:style>
  <w:style w:type="character" w:customStyle="1" w:styleId="contextualspellingandgrammarerror">
    <w:name w:val="contextualspellingandgrammarerror"/>
    <w:basedOn w:val="a1"/>
    <w:rsid w:val="002D0401"/>
  </w:style>
  <w:style w:type="character" w:customStyle="1" w:styleId="spellingerror">
    <w:name w:val="spellingerror"/>
    <w:basedOn w:val="a1"/>
    <w:rsid w:val="002D04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Code" w:uiPriority="99"/>
    <w:lsdException w:name="HTML Preformatted" w:uiPriority="99"/>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5D43"/>
    <w:pPr>
      <w:spacing w:before="120"/>
      <w:jc w:val="both"/>
    </w:pPr>
    <w:rPr>
      <w:rFonts w:ascii="Arial" w:hAnsi="Arial"/>
    </w:rPr>
  </w:style>
  <w:style w:type="paragraph" w:styleId="1">
    <w:name w:val="heading 1"/>
    <w:basedOn w:val="a0"/>
    <w:next w:val="a0"/>
    <w:link w:val="1Char"/>
    <w:qFormat/>
    <w:rsid w:val="00704FC2"/>
    <w:pPr>
      <w:keepNext/>
      <w:shd w:val="clear" w:color="auto" w:fill="17365D"/>
      <w:spacing w:before="600"/>
      <w:jc w:val="left"/>
      <w:outlineLvl w:val="0"/>
    </w:pPr>
    <w:rPr>
      <w:rFonts w:asciiTheme="minorHAnsi" w:hAnsiTheme="minorHAnsi"/>
      <w:b/>
      <w:sz w:val="28"/>
      <w:szCs w:val="24"/>
    </w:rPr>
  </w:style>
  <w:style w:type="paragraph" w:styleId="2">
    <w:name w:val="heading 2"/>
    <w:basedOn w:val="1"/>
    <w:next w:val="a0"/>
    <w:link w:val="2Char"/>
    <w:qFormat/>
    <w:rsid w:val="006D5A79"/>
    <w:pPr>
      <w:spacing w:before="360"/>
      <w:outlineLvl w:val="1"/>
    </w:pPr>
    <w:rPr>
      <w:b w:val="0"/>
    </w:rPr>
  </w:style>
  <w:style w:type="paragraph" w:styleId="3">
    <w:name w:val="heading 3"/>
    <w:basedOn w:val="a0"/>
    <w:next w:val="a0"/>
    <w:qFormat/>
    <w:rsid w:val="006D5A79"/>
    <w:pPr>
      <w:keepNext/>
      <w:outlineLvl w:val="2"/>
    </w:pPr>
    <w:rPr>
      <w:b/>
      <w:sz w:val="24"/>
    </w:rPr>
  </w:style>
  <w:style w:type="paragraph" w:styleId="4">
    <w:name w:val="heading 4"/>
    <w:basedOn w:val="a0"/>
    <w:next w:val="a0"/>
    <w:qFormat/>
    <w:rsid w:val="006D5A79"/>
    <w:pPr>
      <w:keepNext/>
      <w:outlineLvl w:val="3"/>
    </w:pPr>
    <w:rPr>
      <w:b/>
      <w:bCs/>
    </w:rPr>
  </w:style>
  <w:style w:type="paragraph" w:styleId="5">
    <w:name w:val="heading 5"/>
    <w:basedOn w:val="a0"/>
    <w:next w:val="a0"/>
    <w:qFormat/>
    <w:rsid w:val="006D5A79"/>
    <w:pPr>
      <w:keepNext/>
      <w:jc w:val="center"/>
      <w:outlineLvl w:val="4"/>
    </w:pPr>
    <w:rPr>
      <w:b/>
      <w:sz w:val="16"/>
    </w:rPr>
  </w:style>
  <w:style w:type="paragraph" w:styleId="6">
    <w:name w:val="heading 6"/>
    <w:basedOn w:val="a0"/>
    <w:next w:val="a0"/>
    <w:qFormat/>
    <w:rsid w:val="006D5A79"/>
    <w:pPr>
      <w:keepNext/>
      <w:shd w:val="clear" w:color="auto" w:fill="FFFFFF"/>
      <w:tabs>
        <w:tab w:val="left" w:pos="567"/>
      </w:tabs>
      <w:outlineLvl w:val="5"/>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D5A79"/>
    <w:pPr>
      <w:tabs>
        <w:tab w:val="center" w:pos="4153"/>
        <w:tab w:val="right" w:pos="8306"/>
      </w:tabs>
    </w:pPr>
    <w:rPr>
      <w:sz w:val="24"/>
      <w:lang w:val="en-US"/>
    </w:rPr>
  </w:style>
  <w:style w:type="paragraph" w:styleId="a5">
    <w:name w:val="footnote text"/>
    <w:basedOn w:val="a0"/>
    <w:semiHidden/>
    <w:rsid w:val="006D5A79"/>
  </w:style>
  <w:style w:type="character" w:styleId="a6">
    <w:name w:val="footnote reference"/>
    <w:semiHidden/>
    <w:rsid w:val="006D5A79"/>
    <w:rPr>
      <w:vertAlign w:val="superscript"/>
    </w:rPr>
  </w:style>
  <w:style w:type="paragraph" w:styleId="a7">
    <w:name w:val="footer"/>
    <w:basedOn w:val="a0"/>
    <w:link w:val="Char"/>
    <w:uiPriority w:val="99"/>
    <w:rsid w:val="006D5A79"/>
    <w:pPr>
      <w:tabs>
        <w:tab w:val="center" w:pos="4153"/>
        <w:tab w:val="right" w:pos="8306"/>
      </w:tabs>
    </w:pPr>
  </w:style>
  <w:style w:type="character" w:styleId="-">
    <w:name w:val="Hyperlink"/>
    <w:rsid w:val="006D5A79"/>
    <w:rPr>
      <w:color w:val="0000FF"/>
      <w:u w:val="single"/>
    </w:rPr>
  </w:style>
  <w:style w:type="character" w:styleId="a8">
    <w:name w:val="page number"/>
    <w:basedOn w:val="a1"/>
    <w:rsid w:val="006D5A79"/>
  </w:style>
  <w:style w:type="paragraph" w:styleId="a9">
    <w:name w:val="Title"/>
    <w:basedOn w:val="a0"/>
    <w:link w:val="Char0"/>
    <w:uiPriority w:val="99"/>
    <w:qFormat/>
    <w:rsid w:val="006D5A79"/>
    <w:pPr>
      <w:ind w:firstLine="284"/>
      <w:jc w:val="center"/>
    </w:pPr>
    <w:rPr>
      <w:b/>
      <w:sz w:val="22"/>
      <w:u w:val="single"/>
    </w:rPr>
  </w:style>
  <w:style w:type="paragraph" w:styleId="30">
    <w:name w:val="Body Text 3"/>
    <w:basedOn w:val="a0"/>
    <w:rsid w:val="006D5A79"/>
    <w:rPr>
      <w:i/>
    </w:rPr>
  </w:style>
  <w:style w:type="paragraph" w:styleId="aa">
    <w:name w:val="Body Text"/>
    <w:basedOn w:val="a0"/>
    <w:rsid w:val="006D5A79"/>
    <w:rPr>
      <w:sz w:val="24"/>
    </w:rPr>
  </w:style>
  <w:style w:type="paragraph" w:styleId="Web">
    <w:name w:val="Normal (Web)"/>
    <w:basedOn w:val="a0"/>
    <w:uiPriority w:val="99"/>
    <w:rsid w:val="006D5A79"/>
    <w:pPr>
      <w:spacing w:before="100" w:beforeAutospacing="1" w:after="100" w:afterAutospacing="1"/>
    </w:pPr>
    <w:rPr>
      <w:rFonts w:ascii="Arial Unicode MS" w:eastAsia="Arial Unicode MS" w:hAnsi="Arial Unicode MS" w:cs="Courier New"/>
      <w:color w:val="000000"/>
      <w:sz w:val="24"/>
      <w:szCs w:val="24"/>
      <w:lang w:val="en-US" w:eastAsia="en-US"/>
    </w:rPr>
  </w:style>
  <w:style w:type="paragraph" w:styleId="20">
    <w:name w:val="Body Text 2"/>
    <w:basedOn w:val="a0"/>
    <w:rsid w:val="006D5A79"/>
  </w:style>
  <w:style w:type="paragraph" w:styleId="-HTML">
    <w:name w:val="HTML Preformatted"/>
    <w:basedOn w:val="a0"/>
    <w:link w:val="-HTMLChar"/>
    <w:uiPriority w:val="99"/>
    <w:rsid w:val="006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Courier New"/>
      <w:lang w:val="en-US" w:eastAsia="en-US"/>
    </w:rPr>
  </w:style>
  <w:style w:type="paragraph" w:styleId="ab">
    <w:name w:val="List Number"/>
    <w:basedOn w:val="a0"/>
    <w:rsid w:val="006D5A79"/>
  </w:style>
  <w:style w:type="paragraph" w:styleId="ac">
    <w:name w:val="Subtitle"/>
    <w:basedOn w:val="a0"/>
    <w:qFormat/>
    <w:rsid w:val="006D5A79"/>
    <w:rPr>
      <w:b/>
      <w:sz w:val="24"/>
    </w:rPr>
  </w:style>
  <w:style w:type="paragraph" w:customStyle="1" w:styleId="DefinitionTerm">
    <w:name w:val="Definition Term"/>
    <w:basedOn w:val="a0"/>
    <w:next w:val="DefinitionList"/>
    <w:rsid w:val="006D5A79"/>
    <w:pPr>
      <w:jc w:val="left"/>
    </w:pPr>
    <w:rPr>
      <w:rFonts w:ascii="Times New Roman" w:hAnsi="Times New Roman"/>
      <w:snapToGrid w:val="0"/>
      <w:sz w:val="24"/>
      <w:lang w:eastAsia="en-US"/>
    </w:rPr>
  </w:style>
  <w:style w:type="paragraph" w:customStyle="1" w:styleId="DefinitionList">
    <w:name w:val="Definition List"/>
    <w:basedOn w:val="a0"/>
    <w:next w:val="DefinitionTerm"/>
    <w:rsid w:val="006D5A79"/>
    <w:pPr>
      <w:ind w:left="360"/>
      <w:jc w:val="left"/>
    </w:pPr>
    <w:rPr>
      <w:rFonts w:ascii="Times New Roman" w:hAnsi="Times New Roman"/>
      <w:snapToGrid w:val="0"/>
      <w:sz w:val="24"/>
      <w:lang w:eastAsia="en-US"/>
    </w:rPr>
  </w:style>
  <w:style w:type="paragraph" w:customStyle="1" w:styleId="Preformatted">
    <w:name w:val="Preformatted"/>
    <w:basedOn w:val="a0"/>
    <w:rsid w:val="006D5A79"/>
    <w:pPr>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lang w:eastAsia="en-US"/>
    </w:rPr>
  </w:style>
  <w:style w:type="paragraph" w:styleId="ad">
    <w:name w:val="Body Text Indent"/>
    <w:basedOn w:val="a0"/>
    <w:rsid w:val="006D5A79"/>
    <w:pPr>
      <w:shd w:val="clear" w:color="auto" w:fill="FFFFFF"/>
      <w:ind w:left="720"/>
    </w:pPr>
    <w:rPr>
      <w:rFonts w:ascii="Times New Roman" w:hAnsi="Times New Roman"/>
      <w:shd w:val="clear" w:color="auto" w:fill="FFFFFF"/>
      <w:lang w:eastAsia="en-US"/>
    </w:rPr>
  </w:style>
  <w:style w:type="character" w:styleId="ae">
    <w:name w:val="annotation reference"/>
    <w:semiHidden/>
    <w:rsid w:val="006D5A79"/>
    <w:rPr>
      <w:sz w:val="16"/>
      <w:szCs w:val="16"/>
    </w:rPr>
  </w:style>
  <w:style w:type="paragraph" w:styleId="af">
    <w:name w:val="annotation text"/>
    <w:basedOn w:val="a0"/>
    <w:link w:val="Char1"/>
    <w:semiHidden/>
    <w:rsid w:val="006D5A79"/>
  </w:style>
  <w:style w:type="paragraph" w:styleId="21">
    <w:name w:val="Body Text Indent 2"/>
    <w:basedOn w:val="a0"/>
    <w:rsid w:val="006D5A79"/>
    <w:pPr>
      <w:ind w:left="426"/>
    </w:pPr>
  </w:style>
  <w:style w:type="paragraph" w:styleId="31">
    <w:name w:val="Body Text Indent 3"/>
    <w:basedOn w:val="a0"/>
    <w:rsid w:val="006D5A79"/>
    <w:pPr>
      <w:ind w:left="425" w:hanging="425"/>
    </w:pPr>
  </w:style>
  <w:style w:type="character" w:styleId="-0">
    <w:name w:val="FollowedHyperlink"/>
    <w:rsid w:val="006D5A79"/>
    <w:rPr>
      <w:color w:val="800080"/>
      <w:u w:val="single"/>
    </w:rPr>
  </w:style>
  <w:style w:type="character" w:customStyle="1" w:styleId="2Char">
    <w:name w:val="Επικεφαλίδα 2 Char"/>
    <w:link w:val="2"/>
    <w:rsid w:val="006D5A79"/>
    <w:rPr>
      <w:rFonts w:ascii="Arial" w:hAnsi="Arial"/>
      <w:sz w:val="24"/>
      <w:szCs w:val="24"/>
      <w:shd w:val="clear" w:color="auto" w:fill="17365D"/>
      <w:lang w:val="el-GR" w:eastAsia="el-GR"/>
    </w:rPr>
  </w:style>
  <w:style w:type="paragraph" w:styleId="af0">
    <w:name w:val="Balloon Text"/>
    <w:basedOn w:val="a0"/>
    <w:link w:val="Char2"/>
    <w:rsid w:val="006D5A79"/>
    <w:pPr>
      <w:spacing w:before="0"/>
    </w:pPr>
    <w:rPr>
      <w:rFonts w:ascii="Tahoma" w:hAnsi="Tahoma"/>
      <w:sz w:val="16"/>
      <w:szCs w:val="16"/>
    </w:rPr>
  </w:style>
  <w:style w:type="character" w:customStyle="1" w:styleId="Char2">
    <w:name w:val="Κείμενο πλαισίου Char"/>
    <w:link w:val="af0"/>
    <w:rsid w:val="006D5A79"/>
    <w:rPr>
      <w:rFonts w:ascii="Tahoma" w:hAnsi="Tahoma" w:cs="Tahoma"/>
      <w:sz w:val="16"/>
      <w:szCs w:val="16"/>
    </w:rPr>
  </w:style>
  <w:style w:type="paragraph" w:styleId="af1">
    <w:name w:val="annotation subject"/>
    <w:basedOn w:val="af"/>
    <w:next w:val="af"/>
    <w:link w:val="Char3"/>
    <w:rsid w:val="006D5A79"/>
    <w:rPr>
      <w:b/>
      <w:bCs/>
    </w:rPr>
  </w:style>
  <w:style w:type="character" w:customStyle="1" w:styleId="Char1">
    <w:name w:val="Κείμενο σχολίου Char"/>
    <w:link w:val="af"/>
    <w:semiHidden/>
    <w:rsid w:val="006D5A79"/>
    <w:rPr>
      <w:rFonts w:ascii="Arial" w:hAnsi="Arial"/>
    </w:rPr>
  </w:style>
  <w:style w:type="character" w:customStyle="1" w:styleId="Char3">
    <w:name w:val="Θέμα σχολίου Char"/>
    <w:basedOn w:val="Char1"/>
    <w:link w:val="af1"/>
    <w:rsid w:val="006D5A79"/>
    <w:rPr>
      <w:rFonts w:ascii="Arial" w:hAnsi="Arial"/>
    </w:rPr>
  </w:style>
  <w:style w:type="table" w:styleId="af2">
    <w:name w:val="Table Grid"/>
    <w:basedOn w:val="a2"/>
    <w:uiPriority w:val="39"/>
    <w:rsid w:val="006D5A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3">
    <w:name w:val="Strong"/>
    <w:uiPriority w:val="22"/>
    <w:qFormat/>
    <w:rsid w:val="006D5A79"/>
    <w:rPr>
      <w:b/>
      <w:bCs/>
    </w:rPr>
  </w:style>
  <w:style w:type="paragraph" w:customStyle="1" w:styleId="-11">
    <w:name w:val="Πολύχρωμη λίστα - ΄Εμφαση 11"/>
    <w:basedOn w:val="a0"/>
    <w:uiPriority w:val="34"/>
    <w:qFormat/>
    <w:rsid w:val="006D5A79"/>
    <w:pPr>
      <w:ind w:left="720"/>
      <w:contextualSpacing/>
    </w:pPr>
  </w:style>
  <w:style w:type="paragraph" w:styleId="af4">
    <w:name w:val="caption"/>
    <w:basedOn w:val="a0"/>
    <w:next w:val="a0"/>
    <w:qFormat/>
    <w:rsid w:val="006D5A79"/>
    <w:pPr>
      <w:spacing w:before="0" w:after="200"/>
    </w:pPr>
    <w:rPr>
      <w:b/>
      <w:bCs/>
      <w:color w:val="4F81BD"/>
      <w:sz w:val="18"/>
      <w:szCs w:val="18"/>
    </w:rPr>
  </w:style>
  <w:style w:type="table" w:customStyle="1" w:styleId="MediumShading2-Accent11">
    <w:name w:val="Medium Shading 2 - Accent 11"/>
    <w:basedOn w:val="a2"/>
    <w:uiPriority w:val="64"/>
    <w:rsid w:val="006D5A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Char">
    <w:name w:val="Επικεφαλίδα 1 Char"/>
    <w:link w:val="1"/>
    <w:rsid w:val="00704FC2"/>
    <w:rPr>
      <w:rFonts w:asciiTheme="minorHAnsi" w:hAnsiTheme="minorHAnsi"/>
      <w:b/>
      <w:sz w:val="28"/>
      <w:szCs w:val="24"/>
      <w:shd w:val="clear" w:color="auto" w:fill="17365D"/>
    </w:rPr>
  </w:style>
  <w:style w:type="paragraph" w:styleId="af5">
    <w:name w:val="Revision"/>
    <w:hidden/>
    <w:uiPriority w:val="99"/>
    <w:semiHidden/>
    <w:rsid w:val="006D5A79"/>
    <w:rPr>
      <w:rFonts w:ascii="Arial" w:hAnsi="Arial"/>
    </w:rPr>
  </w:style>
  <w:style w:type="paragraph" w:customStyle="1" w:styleId="Default">
    <w:name w:val="Default"/>
    <w:rsid w:val="006D5A79"/>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Char0">
    <w:name w:val="Τίτλος Char"/>
    <w:link w:val="a9"/>
    <w:uiPriority w:val="99"/>
    <w:rsid w:val="006D5A79"/>
    <w:rPr>
      <w:rFonts w:ascii="Arial" w:hAnsi="Arial"/>
      <w:b/>
      <w:sz w:val="22"/>
      <w:u w:val="single"/>
      <w:lang w:val="el-GR" w:eastAsia="el-GR"/>
    </w:rPr>
  </w:style>
  <w:style w:type="paragraph" w:customStyle="1" w:styleId="11">
    <w:name w:val="Επικεφαλίδα 11"/>
    <w:basedOn w:val="Default"/>
    <w:next w:val="Default"/>
    <w:uiPriority w:val="99"/>
    <w:rsid w:val="006D5A79"/>
    <w:rPr>
      <w:rFonts w:cs="Times New Roman"/>
      <w:color w:val="auto"/>
    </w:rPr>
  </w:style>
  <w:style w:type="character" w:customStyle="1" w:styleId="apple-converted-space">
    <w:name w:val="apple-converted-space"/>
    <w:basedOn w:val="a1"/>
    <w:rsid w:val="006D5A79"/>
  </w:style>
  <w:style w:type="character" w:customStyle="1" w:styleId="-HTMLChar">
    <w:name w:val="Προ-διαμορφωμένο HTML Char"/>
    <w:link w:val="-HTML"/>
    <w:uiPriority w:val="99"/>
    <w:rsid w:val="006D5A79"/>
    <w:rPr>
      <w:rFonts w:ascii="Arial Unicode MS" w:eastAsia="Arial Unicode MS" w:hAnsi="Arial Unicode MS" w:cs="Courier New"/>
    </w:rPr>
  </w:style>
  <w:style w:type="character" w:styleId="HTML">
    <w:name w:val="HTML Code"/>
    <w:uiPriority w:val="99"/>
    <w:unhideWhenUsed/>
    <w:rsid w:val="006D5A79"/>
    <w:rPr>
      <w:rFonts w:ascii="Courier New" w:eastAsia="Times New Roman" w:hAnsi="Courier New" w:cs="Courier New"/>
      <w:sz w:val="20"/>
      <w:szCs w:val="20"/>
    </w:rPr>
  </w:style>
  <w:style w:type="paragraph" w:customStyle="1" w:styleId="Heading11">
    <w:name w:val="Heading 11"/>
    <w:basedOn w:val="Default"/>
    <w:next w:val="Default"/>
    <w:uiPriority w:val="99"/>
    <w:rsid w:val="006D5A79"/>
    <w:rPr>
      <w:rFonts w:cs="Times New Roman"/>
      <w:color w:val="auto"/>
    </w:rPr>
  </w:style>
  <w:style w:type="character" w:styleId="af6">
    <w:name w:val="Placeholder Text"/>
    <w:basedOn w:val="a1"/>
    <w:uiPriority w:val="99"/>
    <w:semiHidden/>
    <w:rsid w:val="006D5A79"/>
    <w:rPr>
      <w:color w:val="808080"/>
    </w:rPr>
  </w:style>
  <w:style w:type="paragraph" w:styleId="af7">
    <w:name w:val="List Paragraph"/>
    <w:basedOn w:val="a0"/>
    <w:link w:val="Char4"/>
    <w:uiPriority w:val="34"/>
    <w:qFormat/>
    <w:rsid w:val="006D5A79"/>
    <w:pPr>
      <w:ind w:left="720"/>
      <w:contextualSpacing/>
    </w:pPr>
  </w:style>
  <w:style w:type="paragraph" w:customStyle="1" w:styleId="a">
    <w:name w:val="Παράγραφος Λίστας"/>
    <w:basedOn w:val="af7"/>
    <w:link w:val="Char5"/>
    <w:qFormat/>
    <w:rsid w:val="006D5A79"/>
    <w:pPr>
      <w:numPr>
        <w:numId w:val="1"/>
      </w:numPr>
    </w:pPr>
    <w:rPr>
      <w:rFonts w:cs="Arial"/>
      <w:color w:val="000000"/>
    </w:rPr>
  </w:style>
  <w:style w:type="character" w:customStyle="1" w:styleId="Char4">
    <w:name w:val="Παράγραφος λίστας Char"/>
    <w:basedOn w:val="a1"/>
    <w:link w:val="af7"/>
    <w:uiPriority w:val="34"/>
    <w:rsid w:val="006D5A79"/>
    <w:rPr>
      <w:rFonts w:ascii="Arial" w:hAnsi="Arial"/>
    </w:rPr>
  </w:style>
  <w:style w:type="character" w:customStyle="1" w:styleId="Char5">
    <w:name w:val="Παράγραφος Λίστας Char"/>
    <w:basedOn w:val="Char4"/>
    <w:link w:val="a"/>
    <w:rsid w:val="006D5A79"/>
    <w:rPr>
      <w:rFonts w:ascii="Arial" w:hAnsi="Arial" w:cs="Arial"/>
      <w:color w:val="000000"/>
    </w:rPr>
  </w:style>
  <w:style w:type="character" w:customStyle="1" w:styleId="instancename">
    <w:name w:val="instancename"/>
    <w:basedOn w:val="a1"/>
    <w:rsid w:val="00EB4C5A"/>
  </w:style>
  <w:style w:type="character" w:customStyle="1" w:styleId="mw-headline">
    <w:name w:val="mw-headline"/>
    <w:basedOn w:val="a1"/>
    <w:rsid w:val="00164B8F"/>
  </w:style>
  <w:style w:type="character" w:customStyle="1" w:styleId="Char">
    <w:name w:val="Υποσέλιδο Char"/>
    <w:basedOn w:val="a1"/>
    <w:link w:val="a7"/>
    <w:uiPriority w:val="99"/>
    <w:rsid w:val="00377D79"/>
    <w:rPr>
      <w:rFonts w:ascii="Arial" w:hAnsi="Arial"/>
    </w:rPr>
  </w:style>
  <w:style w:type="paragraph" w:customStyle="1" w:styleId="paragraph">
    <w:name w:val="paragraph"/>
    <w:basedOn w:val="a0"/>
    <w:rsid w:val="002D0401"/>
    <w:pPr>
      <w:spacing w:before="100" w:beforeAutospacing="1" w:after="100" w:afterAutospacing="1"/>
      <w:jc w:val="left"/>
    </w:pPr>
    <w:rPr>
      <w:rFonts w:ascii="Times New Roman" w:hAnsi="Times New Roman"/>
      <w:sz w:val="24"/>
      <w:szCs w:val="24"/>
    </w:rPr>
  </w:style>
  <w:style w:type="character" w:customStyle="1" w:styleId="normaltextrun">
    <w:name w:val="normaltextrun"/>
    <w:basedOn w:val="a1"/>
    <w:rsid w:val="002D0401"/>
  </w:style>
  <w:style w:type="character" w:customStyle="1" w:styleId="eop">
    <w:name w:val="eop"/>
    <w:basedOn w:val="a1"/>
    <w:rsid w:val="002D0401"/>
  </w:style>
  <w:style w:type="character" w:customStyle="1" w:styleId="contextualspellingandgrammarerror">
    <w:name w:val="contextualspellingandgrammarerror"/>
    <w:basedOn w:val="a1"/>
    <w:rsid w:val="002D0401"/>
  </w:style>
  <w:style w:type="character" w:customStyle="1" w:styleId="spellingerror">
    <w:name w:val="spellingerror"/>
    <w:basedOn w:val="a1"/>
    <w:rsid w:val="002D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91259">
      <w:bodyDiv w:val="1"/>
      <w:marLeft w:val="0"/>
      <w:marRight w:val="0"/>
      <w:marTop w:val="0"/>
      <w:marBottom w:val="0"/>
      <w:divBdr>
        <w:top w:val="none" w:sz="0" w:space="0" w:color="auto"/>
        <w:left w:val="none" w:sz="0" w:space="0" w:color="auto"/>
        <w:bottom w:val="none" w:sz="0" w:space="0" w:color="auto"/>
        <w:right w:val="none" w:sz="0" w:space="0" w:color="auto"/>
      </w:divBdr>
    </w:div>
    <w:div w:id="279580241">
      <w:bodyDiv w:val="1"/>
      <w:marLeft w:val="0"/>
      <w:marRight w:val="0"/>
      <w:marTop w:val="0"/>
      <w:marBottom w:val="0"/>
      <w:divBdr>
        <w:top w:val="none" w:sz="0" w:space="0" w:color="auto"/>
        <w:left w:val="none" w:sz="0" w:space="0" w:color="auto"/>
        <w:bottom w:val="none" w:sz="0" w:space="0" w:color="auto"/>
        <w:right w:val="none" w:sz="0" w:space="0" w:color="auto"/>
      </w:divBdr>
    </w:div>
    <w:div w:id="329986134">
      <w:bodyDiv w:val="1"/>
      <w:marLeft w:val="0"/>
      <w:marRight w:val="0"/>
      <w:marTop w:val="0"/>
      <w:marBottom w:val="0"/>
      <w:divBdr>
        <w:top w:val="none" w:sz="0" w:space="0" w:color="auto"/>
        <w:left w:val="none" w:sz="0" w:space="0" w:color="auto"/>
        <w:bottom w:val="none" w:sz="0" w:space="0" w:color="auto"/>
        <w:right w:val="none" w:sz="0" w:space="0" w:color="auto"/>
      </w:divBdr>
    </w:div>
    <w:div w:id="358243945">
      <w:bodyDiv w:val="1"/>
      <w:marLeft w:val="0"/>
      <w:marRight w:val="0"/>
      <w:marTop w:val="0"/>
      <w:marBottom w:val="0"/>
      <w:divBdr>
        <w:top w:val="none" w:sz="0" w:space="0" w:color="auto"/>
        <w:left w:val="none" w:sz="0" w:space="0" w:color="auto"/>
        <w:bottom w:val="none" w:sz="0" w:space="0" w:color="auto"/>
        <w:right w:val="none" w:sz="0" w:space="0" w:color="auto"/>
      </w:divBdr>
    </w:div>
    <w:div w:id="434980721">
      <w:bodyDiv w:val="1"/>
      <w:marLeft w:val="0"/>
      <w:marRight w:val="0"/>
      <w:marTop w:val="0"/>
      <w:marBottom w:val="0"/>
      <w:divBdr>
        <w:top w:val="none" w:sz="0" w:space="0" w:color="auto"/>
        <w:left w:val="none" w:sz="0" w:space="0" w:color="auto"/>
        <w:bottom w:val="none" w:sz="0" w:space="0" w:color="auto"/>
        <w:right w:val="none" w:sz="0" w:space="0" w:color="auto"/>
      </w:divBdr>
    </w:div>
    <w:div w:id="488056236">
      <w:bodyDiv w:val="1"/>
      <w:marLeft w:val="0"/>
      <w:marRight w:val="0"/>
      <w:marTop w:val="0"/>
      <w:marBottom w:val="0"/>
      <w:divBdr>
        <w:top w:val="none" w:sz="0" w:space="0" w:color="auto"/>
        <w:left w:val="none" w:sz="0" w:space="0" w:color="auto"/>
        <w:bottom w:val="none" w:sz="0" w:space="0" w:color="auto"/>
        <w:right w:val="none" w:sz="0" w:space="0" w:color="auto"/>
      </w:divBdr>
      <w:divsChild>
        <w:div w:id="539361857">
          <w:marLeft w:val="547"/>
          <w:marRight w:val="0"/>
          <w:marTop w:val="134"/>
          <w:marBottom w:val="0"/>
          <w:divBdr>
            <w:top w:val="none" w:sz="0" w:space="0" w:color="auto"/>
            <w:left w:val="none" w:sz="0" w:space="0" w:color="auto"/>
            <w:bottom w:val="none" w:sz="0" w:space="0" w:color="auto"/>
            <w:right w:val="none" w:sz="0" w:space="0" w:color="auto"/>
          </w:divBdr>
        </w:div>
        <w:div w:id="720131339">
          <w:marLeft w:val="547"/>
          <w:marRight w:val="0"/>
          <w:marTop w:val="134"/>
          <w:marBottom w:val="0"/>
          <w:divBdr>
            <w:top w:val="none" w:sz="0" w:space="0" w:color="auto"/>
            <w:left w:val="none" w:sz="0" w:space="0" w:color="auto"/>
            <w:bottom w:val="none" w:sz="0" w:space="0" w:color="auto"/>
            <w:right w:val="none" w:sz="0" w:space="0" w:color="auto"/>
          </w:divBdr>
        </w:div>
        <w:div w:id="818115496">
          <w:marLeft w:val="547"/>
          <w:marRight w:val="0"/>
          <w:marTop w:val="134"/>
          <w:marBottom w:val="0"/>
          <w:divBdr>
            <w:top w:val="none" w:sz="0" w:space="0" w:color="auto"/>
            <w:left w:val="none" w:sz="0" w:space="0" w:color="auto"/>
            <w:bottom w:val="none" w:sz="0" w:space="0" w:color="auto"/>
            <w:right w:val="none" w:sz="0" w:space="0" w:color="auto"/>
          </w:divBdr>
        </w:div>
        <w:div w:id="1501430101">
          <w:marLeft w:val="547"/>
          <w:marRight w:val="0"/>
          <w:marTop w:val="134"/>
          <w:marBottom w:val="0"/>
          <w:divBdr>
            <w:top w:val="none" w:sz="0" w:space="0" w:color="auto"/>
            <w:left w:val="none" w:sz="0" w:space="0" w:color="auto"/>
            <w:bottom w:val="none" w:sz="0" w:space="0" w:color="auto"/>
            <w:right w:val="none" w:sz="0" w:space="0" w:color="auto"/>
          </w:divBdr>
        </w:div>
        <w:div w:id="1887132722">
          <w:marLeft w:val="547"/>
          <w:marRight w:val="0"/>
          <w:marTop w:val="134"/>
          <w:marBottom w:val="0"/>
          <w:divBdr>
            <w:top w:val="none" w:sz="0" w:space="0" w:color="auto"/>
            <w:left w:val="none" w:sz="0" w:space="0" w:color="auto"/>
            <w:bottom w:val="none" w:sz="0" w:space="0" w:color="auto"/>
            <w:right w:val="none" w:sz="0" w:space="0" w:color="auto"/>
          </w:divBdr>
        </w:div>
      </w:divsChild>
    </w:div>
    <w:div w:id="677581394">
      <w:bodyDiv w:val="1"/>
      <w:marLeft w:val="0"/>
      <w:marRight w:val="0"/>
      <w:marTop w:val="0"/>
      <w:marBottom w:val="0"/>
      <w:divBdr>
        <w:top w:val="none" w:sz="0" w:space="0" w:color="auto"/>
        <w:left w:val="none" w:sz="0" w:space="0" w:color="auto"/>
        <w:bottom w:val="none" w:sz="0" w:space="0" w:color="auto"/>
        <w:right w:val="none" w:sz="0" w:space="0" w:color="auto"/>
      </w:divBdr>
    </w:div>
    <w:div w:id="745497512">
      <w:bodyDiv w:val="1"/>
      <w:marLeft w:val="0"/>
      <w:marRight w:val="0"/>
      <w:marTop w:val="0"/>
      <w:marBottom w:val="0"/>
      <w:divBdr>
        <w:top w:val="none" w:sz="0" w:space="0" w:color="auto"/>
        <w:left w:val="none" w:sz="0" w:space="0" w:color="auto"/>
        <w:bottom w:val="none" w:sz="0" w:space="0" w:color="auto"/>
        <w:right w:val="none" w:sz="0" w:space="0" w:color="auto"/>
      </w:divBdr>
      <w:divsChild>
        <w:div w:id="1312514792">
          <w:marLeft w:val="0"/>
          <w:marRight w:val="0"/>
          <w:marTop w:val="0"/>
          <w:marBottom w:val="0"/>
          <w:divBdr>
            <w:top w:val="none" w:sz="0" w:space="0" w:color="auto"/>
            <w:left w:val="none" w:sz="0" w:space="0" w:color="auto"/>
            <w:bottom w:val="none" w:sz="0" w:space="0" w:color="auto"/>
            <w:right w:val="none" w:sz="0" w:space="0" w:color="auto"/>
          </w:divBdr>
          <w:divsChild>
            <w:div w:id="2131821095">
              <w:marLeft w:val="0"/>
              <w:marRight w:val="0"/>
              <w:marTop w:val="0"/>
              <w:marBottom w:val="0"/>
              <w:divBdr>
                <w:top w:val="none" w:sz="0" w:space="0" w:color="auto"/>
                <w:left w:val="none" w:sz="0" w:space="0" w:color="auto"/>
                <w:bottom w:val="none" w:sz="0" w:space="0" w:color="auto"/>
                <w:right w:val="none" w:sz="0" w:space="0" w:color="auto"/>
              </w:divBdr>
            </w:div>
            <w:div w:id="529996973">
              <w:marLeft w:val="0"/>
              <w:marRight w:val="0"/>
              <w:marTop w:val="0"/>
              <w:marBottom w:val="0"/>
              <w:divBdr>
                <w:top w:val="none" w:sz="0" w:space="0" w:color="auto"/>
                <w:left w:val="none" w:sz="0" w:space="0" w:color="auto"/>
                <w:bottom w:val="none" w:sz="0" w:space="0" w:color="auto"/>
                <w:right w:val="none" w:sz="0" w:space="0" w:color="auto"/>
              </w:divBdr>
            </w:div>
            <w:div w:id="884297222">
              <w:marLeft w:val="0"/>
              <w:marRight w:val="0"/>
              <w:marTop w:val="0"/>
              <w:marBottom w:val="0"/>
              <w:divBdr>
                <w:top w:val="none" w:sz="0" w:space="0" w:color="auto"/>
                <w:left w:val="none" w:sz="0" w:space="0" w:color="auto"/>
                <w:bottom w:val="none" w:sz="0" w:space="0" w:color="auto"/>
                <w:right w:val="none" w:sz="0" w:space="0" w:color="auto"/>
              </w:divBdr>
            </w:div>
            <w:div w:id="547034102">
              <w:marLeft w:val="0"/>
              <w:marRight w:val="0"/>
              <w:marTop w:val="0"/>
              <w:marBottom w:val="0"/>
              <w:divBdr>
                <w:top w:val="none" w:sz="0" w:space="0" w:color="auto"/>
                <w:left w:val="none" w:sz="0" w:space="0" w:color="auto"/>
                <w:bottom w:val="none" w:sz="0" w:space="0" w:color="auto"/>
                <w:right w:val="none" w:sz="0" w:space="0" w:color="auto"/>
              </w:divBdr>
            </w:div>
          </w:divsChild>
        </w:div>
        <w:div w:id="319039348">
          <w:marLeft w:val="0"/>
          <w:marRight w:val="0"/>
          <w:marTop w:val="0"/>
          <w:marBottom w:val="0"/>
          <w:divBdr>
            <w:top w:val="none" w:sz="0" w:space="0" w:color="auto"/>
            <w:left w:val="none" w:sz="0" w:space="0" w:color="auto"/>
            <w:bottom w:val="none" w:sz="0" w:space="0" w:color="auto"/>
            <w:right w:val="none" w:sz="0" w:space="0" w:color="auto"/>
          </w:divBdr>
          <w:divsChild>
            <w:div w:id="37245805">
              <w:marLeft w:val="0"/>
              <w:marRight w:val="0"/>
              <w:marTop w:val="0"/>
              <w:marBottom w:val="0"/>
              <w:divBdr>
                <w:top w:val="none" w:sz="0" w:space="0" w:color="auto"/>
                <w:left w:val="none" w:sz="0" w:space="0" w:color="auto"/>
                <w:bottom w:val="none" w:sz="0" w:space="0" w:color="auto"/>
                <w:right w:val="none" w:sz="0" w:space="0" w:color="auto"/>
              </w:divBdr>
            </w:div>
            <w:div w:id="6828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4243">
      <w:bodyDiv w:val="1"/>
      <w:marLeft w:val="0"/>
      <w:marRight w:val="0"/>
      <w:marTop w:val="0"/>
      <w:marBottom w:val="0"/>
      <w:divBdr>
        <w:top w:val="none" w:sz="0" w:space="0" w:color="auto"/>
        <w:left w:val="none" w:sz="0" w:space="0" w:color="auto"/>
        <w:bottom w:val="none" w:sz="0" w:space="0" w:color="auto"/>
        <w:right w:val="none" w:sz="0" w:space="0" w:color="auto"/>
      </w:divBdr>
    </w:div>
    <w:div w:id="838619540">
      <w:bodyDiv w:val="1"/>
      <w:marLeft w:val="0"/>
      <w:marRight w:val="0"/>
      <w:marTop w:val="0"/>
      <w:marBottom w:val="0"/>
      <w:divBdr>
        <w:top w:val="none" w:sz="0" w:space="0" w:color="auto"/>
        <w:left w:val="none" w:sz="0" w:space="0" w:color="auto"/>
        <w:bottom w:val="none" w:sz="0" w:space="0" w:color="auto"/>
        <w:right w:val="none" w:sz="0" w:space="0" w:color="auto"/>
      </w:divBdr>
    </w:div>
    <w:div w:id="862940126">
      <w:bodyDiv w:val="1"/>
      <w:marLeft w:val="0"/>
      <w:marRight w:val="0"/>
      <w:marTop w:val="0"/>
      <w:marBottom w:val="0"/>
      <w:divBdr>
        <w:top w:val="none" w:sz="0" w:space="0" w:color="auto"/>
        <w:left w:val="none" w:sz="0" w:space="0" w:color="auto"/>
        <w:bottom w:val="none" w:sz="0" w:space="0" w:color="auto"/>
        <w:right w:val="none" w:sz="0" w:space="0" w:color="auto"/>
      </w:divBdr>
    </w:div>
    <w:div w:id="863711109">
      <w:bodyDiv w:val="1"/>
      <w:marLeft w:val="0"/>
      <w:marRight w:val="0"/>
      <w:marTop w:val="0"/>
      <w:marBottom w:val="0"/>
      <w:divBdr>
        <w:top w:val="none" w:sz="0" w:space="0" w:color="auto"/>
        <w:left w:val="none" w:sz="0" w:space="0" w:color="auto"/>
        <w:bottom w:val="none" w:sz="0" w:space="0" w:color="auto"/>
        <w:right w:val="none" w:sz="0" w:space="0" w:color="auto"/>
      </w:divBdr>
    </w:div>
    <w:div w:id="886599204">
      <w:bodyDiv w:val="1"/>
      <w:marLeft w:val="0"/>
      <w:marRight w:val="0"/>
      <w:marTop w:val="0"/>
      <w:marBottom w:val="0"/>
      <w:divBdr>
        <w:top w:val="none" w:sz="0" w:space="0" w:color="auto"/>
        <w:left w:val="none" w:sz="0" w:space="0" w:color="auto"/>
        <w:bottom w:val="none" w:sz="0" w:space="0" w:color="auto"/>
        <w:right w:val="none" w:sz="0" w:space="0" w:color="auto"/>
      </w:divBdr>
    </w:div>
    <w:div w:id="1024213174">
      <w:bodyDiv w:val="1"/>
      <w:marLeft w:val="0"/>
      <w:marRight w:val="0"/>
      <w:marTop w:val="0"/>
      <w:marBottom w:val="0"/>
      <w:divBdr>
        <w:top w:val="none" w:sz="0" w:space="0" w:color="auto"/>
        <w:left w:val="none" w:sz="0" w:space="0" w:color="auto"/>
        <w:bottom w:val="none" w:sz="0" w:space="0" w:color="auto"/>
        <w:right w:val="none" w:sz="0" w:space="0" w:color="auto"/>
      </w:divBdr>
    </w:div>
    <w:div w:id="1062410809">
      <w:bodyDiv w:val="1"/>
      <w:marLeft w:val="0"/>
      <w:marRight w:val="0"/>
      <w:marTop w:val="0"/>
      <w:marBottom w:val="0"/>
      <w:divBdr>
        <w:top w:val="none" w:sz="0" w:space="0" w:color="auto"/>
        <w:left w:val="none" w:sz="0" w:space="0" w:color="auto"/>
        <w:bottom w:val="none" w:sz="0" w:space="0" w:color="auto"/>
        <w:right w:val="none" w:sz="0" w:space="0" w:color="auto"/>
      </w:divBdr>
    </w:div>
    <w:div w:id="1213230092">
      <w:bodyDiv w:val="1"/>
      <w:marLeft w:val="0"/>
      <w:marRight w:val="0"/>
      <w:marTop w:val="0"/>
      <w:marBottom w:val="0"/>
      <w:divBdr>
        <w:top w:val="none" w:sz="0" w:space="0" w:color="auto"/>
        <w:left w:val="none" w:sz="0" w:space="0" w:color="auto"/>
        <w:bottom w:val="none" w:sz="0" w:space="0" w:color="auto"/>
        <w:right w:val="none" w:sz="0" w:space="0" w:color="auto"/>
      </w:divBdr>
    </w:div>
    <w:div w:id="1242565074">
      <w:bodyDiv w:val="1"/>
      <w:marLeft w:val="0"/>
      <w:marRight w:val="0"/>
      <w:marTop w:val="0"/>
      <w:marBottom w:val="0"/>
      <w:divBdr>
        <w:top w:val="none" w:sz="0" w:space="0" w:color="auto"/>
        <w:left w:val="none" w:sz="0" w:space="0" w:color="auto"/>
        <w:bottom w:val="none" w:sz="0" w:space="0" w:color="auto"/>
        <w:right w:val="none" w:sz="0" w:space="0" w:color="auto"/>
      </w:divBdr>
    </w:div>
    <w:div w:id="1413549760">
      <w:bodyDiv w:val="1"/>
      <w:marLeft w:val="0"/>
      <w:marRight w:val="0"/>
      <w:marTop w:val="0"/>
      <w:marBottom w:val="0"/>
      <w:divBdr>
        <w:top w:val="none" w:sz="0" w:space="0" w:color="auto"/>
        <w:left w:val="none" w:sz="0" w:space="0" w:color="auto"/>
        <w:bottom w:val="none" w:sz="0" w:space="0" w:color="auto"/>
        <w:right w:val="none" w:sz="0" w:space="0" w:color="auto"/>
      </w:divBdr>
    </w:div>
    <w:div w:id="1449468711">
      <w:bodyDiv w:val="1"/>
      <w:marLeft w:val="0"/>
      <w:marRight w:val="0"/>
      <w:marTop w:val="0"/>
      <w:marBottom w:val="0"/>
      <w:divBdr>
        <w:top w:val="none" w:sz="0" w:space="0" w:color="auto"/>
        <w:left w:val="none" w:sz="0" w:space="0" w:color="auto"/>
        <w:bottom w:val="none" w:sz="0" w:space="0" w:color="auto"/>
        <w:right w:val="none" w:sz="0" w:space="0" w:color="auto"/>
      </w:divBdr>
      <w:divsChild>
        <w:div w:id="136644104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482191496">
      <w:bodyDiv w:val="1"/>
      <w:marLeft w:val="0"/>
      <w:marRight w:val="0"/>
      <w:marTop w:val="0"/>
      <w:marBottom w:val="0"/>
      <w:divBdr>
        <w:top w:val="none" w:sz="0" w:space="0" w:color="auto"/>
        <w:left w:val="none" w:sz="0" w:space="0" w:color="auto"/>
        <w:bottom w:val="none" w:sz="0" w:space="0" w:color="auto"/>
        <w:right w:val="none" w:sz="0" w:space="0" w:color="auto"/>
      </w:divBdr>
    </w:div>
    <w:div w:id="1509755089">
      <w:bodyDiv w:val="1"/>
      <w:marLeft w:val="0"/>
      <w:marRight w:val="0"/>
      <w:marTop w:val="0"/>
      <w:marBottom w:val="0"/>
      <w:divBdr>
        <w:top w:val="none" w:sz="0" w:space="0" w:color="auto"/>
        <w:left w:val="none" w:sz="0" w:space="0" w:color="auto"/>
        <w:bottom w:val="none" w:sz="0" w:space="0" w:color="auto"/>
        <w:right w:val="none" w:sz="0" w:space="0" w:color="auto"/>
      </w:divBdr>
    </w:div>
    <w:div w:id="1725328687">
      <w:bodyDiv w:val="1"/>
      <w:marLeft w:val="0"/>
      <w:marRight w:val="0"/>
      <w:marTop w:val="0"/>
      <w:marBottom w:val="0"/>
      <w:divBdr>
        <w:top w:val="none" w:sz="0" w:space="0" w:color="auto"/>
        <w:left w:val="none" w:sz="0" w:space="0" w:color="auto"/>
        <w:bottom w:val="none" w:sz="0" w:space="0" w:color="auto"/>
        <w:right w:val="none" w:sz="0" w:space="0" w:color="auto"/>
      </w:divBdr>
    </w:div>
    <w:div w:id="1785924954">
      <w:bodyDiv w:val="1"/>
      <w:marLeft w:val="0"/>
      <w:marRight w:val="0"/>
      <w:marTop w:val="0"/>
      <w:marBottom w:val="0"/>
      <w:divBdr>
        <w:top w:val="none" w:sz="0" w:space="0" w:color="auto"/>
        <w:left w:val="none" w:sz="0" w:space="0" w:color="auto"/>
        <w:bottom w:val="none" w:sz="0" w:space="0" w:color="auto"/>
        <w:right w:val="none" w:sz="0" w:space="0" w:color="auto"/>
      </w:divBdr>
    </w:div>
    <w:div w:id="1850875797">
      <w:bodyDiv w:val="1"/>
      <w:marLeft w:val="0"/>
      <w:marRight w:val="0"/>
      <w:marTop w:val="0"/>
      <w:marBottom w:val="0"/>
      <w:divBdr>
        <w:top w:val="none" w:sz="0" w:space="0" w:color="auto"/>
        <w:left w:val="none" w:sz="0" w:space="0" w:color="auto"/>
        <w:bottom w:val="none" w:sz="0" w:space="0" w:color="auto"/>
        <w:right w:val="none" w:sz="0" w:space="0" w:color="auto"/>
      </w:divBdr>
    </w:div>
    <w:div w:id="1959873519">
      <w:bodyDiv w:val="1"/>
      <w:marLeft w:val="0"/>
      <w:marRight w:val="0"/>
      <w:marTop w:val="0"/>
      <w:marBottom w:val="0"/>
      <w:divBdr>
        <w:top w:val="none" w:sz="0" w:space="0" w:color="auto"/>
        <w:left w:val="none" w:sz="0" w:space="0" w:color="auto"/>
        <w:bottom w:val="none" w:sz="0" w:space="0" w:color="auto"/>
        <w:right w:val="none" w:sz="0" w:space="0" w:color="auto"/>
      </w:divBdr>
      <w:divsChild>
        <w:div w:id="161775051">
          <w:marLeft w:val="0"/>
          <w:marRight w:val="0"/>
          <w:marTop w:val="0"/>
          <w:marBottom w:val="0"/>
          <w:divBdr>
            <w:top w:val="none" w:sz="0" w:space="0" w:color="auto"/>
            <w:left w:val="none" w:sz="0" w:space="0" w:color="auto"/>
            <w:bottom w:val="none" w:sz="0" w:space="0" w:color="auto"/>
            <w:right w:val="none" w:sz="0" w:space="0" w:color="auto"/>
          </w:divBdr>
        </w:div>
        <w:div w:id="324283076">
          <w:marLeft w:val="0"/>
          <w:marRight w:val="0"/>
          <w:marTop w:val="0"/>
          <w:marBottom w:val="0"/>
          <w:divBdr>
            <w:top w:val="none" w:sz="0" w:space="0" w:color="auto"/>
            <w:left w:val="none" w:sz="0" w:space="0" w:color="auto"/>
            <w:bottom w:val="none" w:sz="0" w:space="0" w:color="auto"/>
            <w:right w:val="none" w:sz="0" w:space="0" w:color="auto"/>
          </w:divBdr>
        </w:div>
        <w:div w:id="1182235319">
          <w:marLeft w:val="0"/>
          <w:marRight w:val="0"/>
          <w:marTop w:val="0"/>
          <w:marBottom w:val="0"/>
          <w:divBdr>
            <w:top w:val="none" w:sz="0" w:space="0" w:color="auto"/>
            <w:left w:val="none" w:sz="0" w:space="0" w:color="auto"/>
            <w:bottom w:val="none" w:sz="0" w:space="0" w:color="auto"/>
            <w:right w:val="none" w:sz="0" w:space="0" w:color="auto"/>
          </w:divBdr>
        </w:div>
        <w:div w:id="1635139565">
          <w:marLeft w:val="0"/>
          <w:marRight w:val="0"/>
          <w:marTop w:val="0"/>
          <w:marBottom w:val="0"/>
          <w:divBdr>
            <w:top w:val="none" w:sz="0" w:space="0" w:color="auto"/>
            <w:left w:val="none" w:sz="0" w:space="0" w:color="auto"/>
            <w:bottom w:val="none" w:sz="0" w:space="0" w:color="auto"/>
            <w:right w:val="none" w:sz="0" w:space="0" w:color="auto"/>
          </w:divBdr>
        </w:div>
        <w:div w:id="1647279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97\&#928;&#961;&#972;&#964;&#965;&#960;&#945;\&#913;&#923;&#923;&#919;&#923;&#927;&#915;&#929;&#913;&#934;&#921;&#913;%20-%202.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0DAA7-ABFB-4326-84CA-FA45865C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ΑΛΛΗΛΟΓΡΑΦΙΑ - 2</Template>
  <TotalTime>18</TotalTime>
  <Pages>1</Pages>
  <Words>939</Words>
  <Characters>5355</Characters>
  <Application>Microsoft Office Word</Application>
  <DocSecurity>0</DocSecurity>
  <Lines>44</Lines>
  <Paragraphs>12</Paragraphs>
  <ScaleCrop>false</ScaleCrop>
  <Company>Κοινωνικό Πολύκεντρο</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ΕΛΛΗΝΙΚΟ ΑΝΟΙΚΤΟ ΠΑΝΕΠΙΣΤΗΜΙΟ - ΠΛΣ50</dc:title>
  <dc:subject>Γραπτή Εργασία Ε1</dc:subject>
  <dc:creator>ΠΛΣ50</dc:creator>
  <cp:lastModifiedBy>super_user</cp:lastModifiedBy>
  <cp:revision>52</cp:revision>
  <cp:lastPrinted>2017-10-09T10:10:00Z</cp:lastPrinted>
  <dcterms:created xsi:type="dcterms:W3CDTF">2021-10-14T15:13:00Z</dcterms:created>
  <dcterms:modified xsi:type="dcterms:W3CDTF">2023-07-22T14:56:00Z</dcterms:modified>
</cp:coreProperties>
</file>